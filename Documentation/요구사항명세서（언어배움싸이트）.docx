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FE" w:rsidRDefault="00280EFE">
      <w:pPr>
        <w:spacing w:after="120" w:line="360" w:lineRule="auto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48"/>
          <w:szCs w:val="48"/>
        </w:rPr>
      </w:pPr>
    </w:p>
    <w:p w:rsidR="00280EFE" w:rsidRDefault="00280EFE">
      <w:pPr>
        <w:spacing w:before="120" w:after="120"/>
        <w:ind w:firstLine="1921"/>
        <w:jc w:val="right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280EFE" w:rsidRDefault="00921DB3">
      <w:pPr>
        <w:spacing w:after="120"/>
        <w:jc w:val="right"/>
        <w:rPr>
          <w:rFonts w:ascii="맑은 고딕" w:eastAsia="맑은 고딕" w:hAnsi="맑은 고딕" w:cs="맑은 고딕"/>
          <w:b/>
          <w:bCs/>
          <w:sz w:val="56"/>
          <w:szCs w:val="56"/>
        </w:rPr>
      </w:pPr>
      <w:r>
        <w:rPr>
          <w:rFonts w:ascii="맑은 고딕" w:eastAsia="맑은 고딕" w:hAnsi="맑은 고딕" w:cs="맑은 고딕"/>
          <w:b/>
          <w:bCs/>
          <w:sz w:val="56"/>
          <w:szCs w:val="56"/>
        </w:rPr>
        <w:t>『언어가 알고싶다』</w:t>
      </w:r>
      <w:r>
        <w:rPr>
          <w:rFonts w:ascii="맑은 고딕" w:eastAsia="맑은 고딕" w:hAnsi="맑은 고딕" w:cs="맑은 고딕"/>
          <w:b/>
          <w:bCs/>
          <w:sz w:val="56"/>
          <w:szCs w:val="56"/>
        </w:rPr>
        <w:br/>
        <w:t>체계요구사항명세서</w:t>
      </w:r>
    </w:p>
    <w:p w:rsidR="00280EFE" w:rsidRDefault="00280EFE">
      <w:pPr>
        <w:spacing w:after="120"/>
        <w:jc w:val="right"/>
        <w:rPr>
          <w:rFonts w:ascii="맑은 고딕" w:eastAsia="맑은 고딕" w:hAnsi="맑은 고딕" w:cs="맑은 고딕"/>
          <w:sz w:val="48"/>
          <w:szCs w:val="48"/>
        </w:rPr>
      </w:pPr>
    </w:p>
    <w:p w:rsidR="00280EFE" w:rsidRDefault="00280EFE">
      <w:pPr>
        <w:rPr>
          <w:rFonts w:ascii="맑은 고딕" w:eastAsia="맑은 고딕" w:hAnsi="맑은 고딕" w:cs="맑은 고딕"/>
        </w:rPr>
      </w:pPr>
    </w:p>
    <w:p w:rsidR="00280EFE" w:rsidRDefault="00280EFE">
      <w:pPr>
        <w:spacing w:after="120" w:line="360" w:lineRule="auto"/>
        <w:ind w:right="1352"/>
        <w:jc w:val="both"/>
        <w:rPr>
          <w:rFonts w:ascii="맑은 고딕" w:eastAsia="맑은 고딕" w:hAnsi="맑은 고딕" w:cs="맑은 고딕"/>
          <w:b/>
          <w:bCs/>
          <w:sz w:val="36"/>
          <w:szCs w:val="36"/>
        </w:rPr>
      </w:pPr>
    </w:p>
    <w:p w:rsidR="00280EFE" w:rsidRDefault="00280EFE">
      <w:pPr>
        <w:spacing w:after="120" w:line="360" w:lineRule="auto"/>
        <w:ind w:right="1352"/>
        <w:jc w:val="both"/>
        <w:rPr>
          <w:rFonts w:ascii="맑은 고딕" w:eastAsia="맑은 고딕" w:hAnsi="맑은 고딕" w:cs="맑은 고딕"/>
          <w:b/>
          <w:bCs/>
          <w:sz w:val="36"/>
          <w:szCs w:val="36"/>
        </w:rPr>
      </w:pPr>
    </w:p>
    <w:p w:rsidR="00280EFE" w:rsidRDefault="00280EFE">
      <w:pPr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280EFE" w:rsidRDefault="00280EFE">
      <w:pPr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280EFE" w:rsidRDefault="00921DB3">
      <w:pPr>
        <w:spacing w:after="120" w:line="360" w:lineRule="auto"/>
        <w:jc w:val="center"/>
      </w:pPr>
      <w:r>
        <w:rPr>
          <w:rFonts w:ascii="Arial Unicode MS" w:hAnsi="Arial Unicode MS"/>
        </w:rPr>
        <w:br w:type="page"/>
      </w:r>
    </w:p>
    <w:p w:rsidR="00280EFE" w:rsidRDefault="00921DB3">
      <w:pPr>
        <w:spacing w:after="120" w:line="360" w:lineRule="auto"/>
        <w:jc w:val="center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>수정리력</w:t>
      </w: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tbl>
      <w:tblPr>
        <w:tblStyle w:val="TableNormal"/>
        <w:tblW w:w="936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81"/>
        <w:gridCol w:w="1088"/>
        <w:gridCol w:w="5046"/>
        <w:gridCol w:w="1345"/>
      </w:tblGrid>
      <w:tr w:rsidR="00280EFE">
        <w:trPr>
          <w:trHeight w:val="67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날짜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버전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작성 / 변경 / 추가 내역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승인자</w:t>
            </w:r>
          </w:p>
        </w:tc>
      </w:tr>
      <w:tr w:rsidR="00280EFE">
        <w:trPr>
          <w:trHeight w:val="34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2020-01-20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0.0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문서양식 맨처음지음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</w:tr>
      <w:tr w:rsidR="00280EFE">
        <w:trPr>
          <w:trHeight w:val="3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2020-01-30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0.1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쓰임사례명세서 추가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</w:tr>
      <w:tr w:rsidR="00280EFE">
        <w:trPr>
          <w:trHeight w:val="3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2022-02-28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1.0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280EFE" w:rsidRDefault="00921DB3">
            <w:pPr>
              <w:keepLines/>
              <w:spacing w:before="120" w:after="120"/>
              <w:ind w:left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언어배움싸이트명세서 맨처음지음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</w:tr>
      <w:tr w:rsidR="00A85763">
        <w:trPr>
          <w:trHeight w:val="32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A85763" w:rsidRDefault="00A85763">
            <w:pPr>
              <w:keepLines/>
              <w:spacing w:before="120" w:after="120"/>
              <w:ind w:left="120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2022-03-19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A85763" w:rsidRDefault="00A85763">
            <w:pPr>
              <w:keepLines/>
              <w:spacing w:before="120" w:after="120"/>
              <w:ind w:left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1.1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</w:tcPr>
          <w:p w:rsidR="00A85763" w:rsidRDefault="00A85763">
            <w:pPr>
              <w:keepLines/>
              <w:spacing w:before="120" w:after="120"/>
              <w:ind w:left="120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언어배움싸이트명세서 </w:t>
            </w:r>
            <w:r w:rsidR="00010073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내용덧붙임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5763" w:rsidRDefault="00A85763"/>
        </w:tc>
      </w:tr>
    </w:tbl>
    <w:p w:rsidR="00280EFE" w:rsidRDefault="00280EFE">
      <w:pPr>
        <w:spacing w:after="120"/>
        <w:ind w:left="110" w:hanging="110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ind w:left="2" w:hanging="2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280EFE">
      <w:pPr>
        <w:spacing w:after="120"/>
        <w:ind w:left="2" w:hanging="2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921DB3">
      <w:pPr>
        <w:spacing w:after="120"/>
        <w:ind w:left="4" w:hanging="4"/>
        <w:jc w:val="both"/>
      </w:pPr>
      <w:r>
        <w:rPr>
          <w:rFonts w:ascii="Arial Unicode MS" w:hAnsi="Arial Unicode MS"/>
        </w:rPr>
        <w:br w:type="page"/>
      </w:r>
    </w:p>
    <w:p w:rsidR="00280EFE" w:rsidRDefault="00280EFE">
      <w:pPr>
        <w:spacing w:after="120"/>
        <w:ind w:left="4" w:hanging="4"/>
        <w:jc w:val="both"/>
        <w:rPr>
          <w:rFonts w:ascii="맑은 고딕" w:eastAsia="맑은 고딕" w:hAnsi="맑은 고딕" w:cs="맑은 고딕"/>
          <w:sz w:val="22"/>
          <w:szCs w:val="22"/>
        </w:rPr>
      </w:pPr>
    </w:p>
    <w:sdt>
      <w:sdtPr>
        <w:rPr>
          <w:rFonts w:ascii="Times New Roman" w:eastAsia="Arial Unicode MS" w:hAnsi="Times New Roman" w:cs="Arial Unicode MS"/>
          <w:color w:val="000000"/>
          <w:sz w:val="24"/>
          <w:szCs w:val="24"/>
          <w:bdr w:val="nil"/>
          <w:lang w:val="ko-KR"/>
        </w:rPr>
        <w:id w:val="-69584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DB3" w:rsidRPr="00921DB3" w:rsidRDefault="00921DB3">
          <w:pPr>
            <w:pStyle w:val="TOC"/>
            <w:rPr>
              <w:rFonts w:ascii="맑은 고딕" w:eastAsia="맑은 고딕" w:hAnsi="맑은 고딕"/>
            </w:rPr>
          </w:pPr>
          <w:r w:rsidRPr="00921DB3">
            <w:rPr>
              <w:rFonts w:ascii="맑은 고딕" w:eastAsia="맑은 고딕" w:hAnsi="맑은 고딕" w:hint="eastAsia"/>
              <w:lang w:val="ko-KR"/>
            </w:rPr>
            <w:t>목차</w:t>
          </w:r>
          <w:bookmarkStart w:id="0" w:name="_GoBack"/>
          <w:bookmarkEnd w:id="0"/>
        </w:p>
        <w:p w:rsidR="00A5447C" w:rsidRDefault="00921DB3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r w:rsidRPr="00921DB3">
            <w:rPr>
              <w:rFonts w:ascii="맑은 고딕" w:eastAsia="맑은 고딕" w:hAnsi="맑은 고딕"/>
            </w:rPr>
            <w:fldChar w:fldCharType="begin"/>
          </w:r>
          <w:r w:rsidRPr="00921DB3">
            <w:rPr>
              <w:rFonts w:ascii="맑은 고딕" w:eastAsia="맑은 고딕" w:hAnsi="맑은 고딕"/>
            </w:rPr>
            <w:instrText xml:space="preserve"> TOC \o "1-3" \h \z \u </w:instrText>
          </w:r>
          <w:r w:rsidRPr="00921DB3">
            <w:rPr>
              <w:rFonts w:ascii="맑은 고딕" w:eastAsia="맑은 고딕" w:hAnsi="맑은 고딕"/>
            </w:rPr>
            <w:fldChar w:fldCharType="separate"/>
          </w:r>
          <w:hyperlink w:anchor="_Toc98613272" w:history="1">
            <w:r w:rsidR="00A5447C" w:rsidRPr="00711FA6">
              <w:rPr>
                <w:rStyle w:val="a3"/>
                <w:b/>
                <w:bCs/>
                <w:noProof/>
              </w:rPr>
              <w:t>1.</w:t>
            </w:r>
            <w:r w:rsidR="00A5447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="00A5447C" w:rsidRPr="00711FA6">
              <w:rPr>
                <w:rStyle w:val="a3"/>
                <w:b/>
                <w:bCs/>
                <w:noProof/>
              </w:rPr>
              <w:t>개요</w:t>
            </w:r>
            <w:r w:rsidR="00A5447C" w:rsidRPr="00711FA6">
              <w:rPr>
                <w:rStyle w:val="a3"/>
                <w:b/>
                <w:bCs/>
                <w:noProof/>
              </w:rPr>
              <w:t xml:space="preserve"> </w:t>
            </w:r>
            <w:r w:rsidR="00A5447C" w:rsidRPr="00711FA6">
              <w:rPr>
                <w:rStyle w:val="a3"/>
                <w:b/>
                <w:bCs/>
                <w:noProof/>
                <w:lang w:val="en-US"/>
              </w:rPr>
              <w:t>(INTRODUCTION)</w:t>
            </w:r>
            <w:r w:rsidR="00A5447C">
              <w:rPr>
                <w:noProof/>
                <w:webHidden/>
              </w:rPr>
              <w:tab/>
            </w:r>
            <w:r w:rsidR="00A5447C">
              <w:rPr>
                <w:noProof/>
                <w:webHidden/>
              </w:rPr>
              <w:fldChar w:fldCharType="begin"/>
            </w:r>
            <w:r w:rsidR="00A5447C">
              <w:rPr>
                <w:noProof/>
                <w:webHidden/>
              </w:rPr>
              <w:instrText xml:space="preserve"> PAGEREF _Toc98613272 \h </w:instrText>
            </w:r>
            <w:r w:rsidR="00A5447C">
              <w:rPr>
                <w:noProof/>
                <w:webHidden/>
              </w:rPr>
            </w:r>
            <w:r w:rsidR="00A5447C">
              <w:rPr>
                <w:noProof/>
                <w:webHidden/>
              </w:rPr>
              <w:fldChar w:fldCharType="separate"/>
            </w:r>
            <w:r w:rsidR="00A5447C">
              <w:rPr>
                <w:noProof/>
                <w:webHidden/>
              </w:rPr>
              <w:t>4</w:t>
            </w:r>
            <w:r w:rsidR="00A5447C"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3" w:history="1">
            <w:r w:rsidRPr="00711FA6">
              <w:rPr>
                <w:rStyle w:val="a3"/>
                <w:b/>
                <w:bCs/>
                <w:noProof/>
              </w:rPr>
              <w:t xml:space="preserve">1) </w:t>
            </w:r>
            <w:r w:rsidRPr="00711FA6">
              <w:rPr>
                <w:rStyle w:val="a3"/>
                <w:b/>
                <w:bCs/>
                <w:noProof/>
              </w:rPr>
              <w:t>목적</w:t>
            </w:r>
            <w:r w:rsidRPr="00711FA6">
              <w:rPr>
                <w:rStyle w:val="a3"/>
                <w:b/>
                <w:bCs/>
                <w:noProof/>
              </w:rPr>
              <w:t xml:space="preserve"> (Purpose)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4" w:history="1">
            <w:r w:rsidRPr="00711FA6">
              <w:rPr>
                <w:rStyle w:val="a3"/>
                <w:noProof/>
              </w:rPr>
              <w:t>이</w:t>
            </w:r>
            <w:r w:rsidRPr="00711FA6">
              <w:rPr>
                <w:rStyle w:val="a3"/>
                <w:noProof/>
              </w:rPr>
              <w:t xml:space="preserve"> </w:t>
            </w:r>
            <w:r w:rsidRPr="00711FA6">
              <w:rPr>
                <w:rStyle w:val="a3"/>
                <w:noProof/>
              </w:rPr>
              <w:t>문서는</w:t>
            </w:r>
            <w:r w:rsidRPr="00711FA6">
              <w:rPr>
                <w:rStyle w:val="a3"/>
                <w:noProof/>
              </w:rPr>
              <w:t xml:space="preserve">, </w:t>
            </w:r>
            <w:r w:rsidRPr="00711FA6">
              <w:rPr>
                <w:rStyle w:val="a3"/>
                <w:noProof/>
              </w:rPr>
              <w:t>대구대학교산학협력단에서</w:t>
            </w:r>
            <w:r w:rsidRPr="00711FA6">
              <w:rPr>
                <w:rStyle w:val="a3"/>
                <w:noProof/>
              </w:rPr>
              <w:t xml:space="preserve"> </w:t>
            </w:r>
            <w:r w:rsidRPr="00711FA6">
              <w:rPr>
                <w:rStyle w:val="a3"/>
                <w:noProof/>
              </w:rPr>
              <w:t>주관하는</w:t>
            </w:r>
            <w:r w:rsidRPr="00711FA6">
              <w:rPr>
                <w:rStyle w:val="a3"/>
                <w:noProof/>
              </w:rPr>
              <w:t xml:space="preserve"> </w:t>
            </w:r>
            <w:r w:rsidRPr="00711FA6">
              <w:rPr>
                <w:rStyle w:val="a3"/>
                <w:noProof/>
              </w:rPr>
              <w:t>창틀기반자바웹개발자양성과정으로서</w:t>
            </w:r>
            <w:r w:rsidRPr="00711FA6">
              <w:rPr>
                <w:rStyle w:val="a3"/>
                <w:noProof/>
              </w:rPr>
              <w:t xml:space="preserve"> </w:t>
            </w:r>
            <w:r w:rsidRPr="00711FA6">
              <w:rPr>
                <w:rStyle w:val="a3"/>
                <w:noProof/>
              </w:rPr>
              <w:t>외국어배움싸이트세움을</w:t>
            </w:r>
            <w:r w:rsidRPr="00711FA6">
              <w:rPr>
                <w:rStyle w:val="a3"/>
                <w:noProof/>
              </w:rPr>
              <w:t xml:space="preserve"> </w:t>
            </w:r>
            <w:r w:rsidRPr="00711FA6">
              <w:rPr>
                <w:rStyle w:val="a3"/>
                <w:noProof/>
              </w:rPr>
              <w:t>위한</w:t>
            </w:r>
            <w:r w:rsidRPr="00711FA6">
              <w:rPr>
                <w:rStyle w:val="a3"/>
                <w:noProof/>
              </w:rPr>
              <w:t xml:space="preserve"> </w:t>
            </w:r>
            <w:r w:rsidRPr="00711FA6">
              <w:rPr>
                <w:rStyle w:val="a3"/>
                <w:noProof/>
              </w:rPr>
              <w:t>소프트웨어요구사항명세서이다</w:t>
            </w:r>
            <w:r w:rsidRPr="00711FA6">
              <w:rPr>
                <w:rStyle w:val="a3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5" w:history="1">
            <w:r w:rsidRPr="00711FA6">
              <w:rPr>
                <w:rStyle w:val="a3"/>
                <w:b/>
                <w:bCs/>
                <w:noProof/>
              </w:rPr>
              <w:t xml:space="preserve">2) </w:t>
            </w:r>
            <w:r w:rsidRPr="00711FA6">
              <w:rPr>
                <w:rStyle w:val="a3"/>
                <w:b/>
                <w:bCs/>
                <w:noProof/>
              </w:rPr>
              <w:t>참조문서</w:t>
            </w:r>
            <w:r w:rsidRPr="00711FA6">
              <w:rPr>
                <w:rStyle w:val="a3"/>
                <w:b/>
                <w:bCs/>
                <w:noProof/>
              </w:rPr>
              <w:t xml:space="preserve"> </w:t>
            </w:r>
            <w:r w:rsidRPr="00711FA6">
              <w:rPr>
                <w:rStyle w:val="a3"/>
                <w:b/>
                <w:bCs/>
                <w:noProof/>
                <w:lang w:val="fr-FR"/>
              </w:rPr>
              <w:t>(References)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6" w:history="1">
            <w:r w:rsidRPr="00711FA6">
              <w:rPr>
                <w:rStyle w:val="a3"/>
                <w:b/>
                <w:bCs/>
                <w:noProof/>
              </w:rPr>
              <w:t xml:space="preserve">3) </w:t>
            </w:r>
            <w:r w:rsidRPr="00711FA6">
              <w:rPr>
                <w:rStyle w:val="a3"/>
                <w:b/>
                <w:bCs/>
                <w:noProof/>
              </w:rPr>
              <w:t>요구사항양식</w:t>
            </w:r>
            <w:r w:rsidRPr="00711FA6">
              <w:rPr>
                <w:rStyle w:val="a3"/>
                <w:b/>
                <w:bCs/>
                <w:noProof/>
              </w:rPr>
              <w:t xml:space="preserve"> (Format)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7" w:history="1">
            <w:r w:rsidRPr="00711FA6">
              <w:rPr>
                <w:rStyle w:val="a3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Pr="00711FA6">
              <w:rPr>
                <w:rStyle w:val="a3"/>
                <w:b/>
                <w:bCs/>
                <w:noProof/>
              </w:rPr>
              <w:t>기능적</w:t>
            </w:r>
            <w:r w:rsidRPr="00711FA6">
              <w:rPr>
                <w:rStyle w:val="a3"/>
                <w:b/>
                <w:bCs/>
                <w:noProof/>
              </w:rPr>
              <w:t xml:space="preserve"> </w:t>
            </w:r>
            <w:r w:rsidRPr="00711FA6">
              <w:rPr>
                <w:rStyle w:val="a3"/>
                <w:b/>
                <w:bCs/>
                <w:noProof/>
              </w:rPr>
              <w:t>요구사항</w:t>
            </w:r>
            <w:r w:rsidRPr="00711FA6">
              <w:rPr>
                <w:rStyle w:val="a3"/>
                <w:b/>
                <w:bCs/>
                <w:noProof/>
                <w:lang w:val="en-US"/>
              </w:rPr>
              <w:t>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left" w:pos="8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8" w:history="1">
            <w:r w:rsidRPr="00711FA6">
              <w:rPr>
                <w:rStyle w:val="a3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Pr="00711FA6">
              <w:rPr>
                <w:rStyle w:val="a3"/>
                <w:b/>
                <w:bCs/>
                <w:noProof/>
              </w:rPr>
              <w:t>행동자정의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left" w:pos="8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79" w:history="1">
            <w:r w:rsidRPr="00711FA6">
              <w:rPr>
                <w:rStyle w:val="a3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Pr="00711FA6">
              <w:rPr>
                <w:rStyle w:val="a3"/>
                <w:b/>
                <w:bCs/>
                <w:noProof/>
              </w:rPr>
              <w:t>주요기능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left" w:pos="8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0" w:history="1">
            <w:r w:rsidRPr="00711FA6">
              <w:rPr>
                <w:rStyle w:val="a3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Pr="00711FA6">
              <w:rPr>
                <w:rStyle w:val="a3"/>
                <w:b/>
                <w:bCs/>
                <w:noProof/>
              </w:rPr>
              <w:t>쓰임사례꾸러미개요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left" w:pos="8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1" w:history="1">
            <w:r w:rsidRPr="00711FA6">
              <w:rPr>
                <w:rStyle w:val="a3"/>
                <w:rFonts w:hAnsi="Arial Unicode MS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Pr="00711FA6">
              <w:rPr>
                <w:rStyle w:val="a3"/>
                <w:b/>
                <w:bCs/>
                <w:noProof/>
              </w:rPr>
              <w:t>쓰임사례모형화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20"/>
            <w:tabs>
              <w:tab w:val="left" w:pos="850"/>
              <w:tab w:val="right" w:leader="dot" w:pos="935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2" w:history="1">
            <w:r w:rsidRPr="00711FA6">
              <w:rPr>
                <w:rStyle w:val="a3"/>
                <w:rFonts w:hAnsi="Arial Unicode MS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0"/>
                <w:szCs w:val="32"/>
                <w:bdr w:val="none" w:sz="0" w:space="0" w:color="auto"/>
                <w:lang w:val="en-US"/>
              </w:rPr>
              <w:tab/>
            </w:r>
            <w:r w:rsidRPr="00711FA6">
              <w:rPr>
                <w:rStyle w:val="a3"/>
                <w:b/>
                <w:bCs/>
                <w:noProof/>
              </w:rPr>
              <w:t>쓰임사례명세서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3" w:history="1">
            <w:r w:rsidRPr="00711FA6">
              <w:rPr>
                <w:rStyle w:val="a3"/>
                <w:noProof/>
              </w:rPr>
              <w:t xml:space="preserve">4-1) </w:t>
            </w:r>
            <w:r w:rsidRPr="00711FA6">
              <w:rPr>
                <w:rStyle w:val="a3"/>
                <w:noProof/>
              </w:rPr>
              <w:t>개별언어배움꾸러미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4" w:history="1">
            <w:r w:rsidRPr="00711FA6">
              <w:rPr>
                <w:rStyle w:val="a3"/>
                <w:noProof/>
              </w:rPr>
              <w:t xml:space="preserve">4-2) </w:t>
            </w:r>
            <w:r w:rsidRPr="00711FA6">
              <w:rPr>
                <w:rStyle w:val="a3"/>
                <w:noProof/>
              </w:rPr>
              <w:t>주제별낱말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5" w:history="1">
            <w:r w:rsidRPr="00711FA6">
              <w:rPr>
                <w:rStyle w:val="a3"/>
                <w:noProof/>
              </w:rPr>
              <w:t xml:space="preserve">4-3) </w:t>
            </w:r>
            <w:r w:rsidRPr="00711FA6">
              <w:rPr>
                <w:rStyle w:val="a3"/>
                <w:noProof/>
              </w:rPr>
              <w:t>주제별말하기표현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6" w:history="1">
            <w:r w:rsidRPr="00711FA6">
              <w:rPr>
                <w:rStyle w:val="a3"/>
                <w:noProof/>
              </w:rPr>
              <w:t xml:space="preserve">4-4) </w:t>
            </w:r>
            <w:r w:rsidRPr="00711FA6">
              <w:rPr>
                <w:rStyle w:val="a3"/>
                <w:noProof/>
              </w:rPr>
              <w:t>주제별글읽기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7" w:history="1">
            <w:r w:rsidRPr="00711FA6">
              <w:rPr>
                <w:rStyle w:val="a3"/>
                <w:noProof/>
              </w:rPr>
              <w:t xml:space="preserve">4-5) </w:t>
            </w:r>
            <w:r w:rsidRPr="00711FA6">
              <w:rPr>
                <w:rStyle w:val="a3"/>
                <w:noProof/>
              </w:rPr>
              <w:t>게시판공통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8" w:history="1">
            <w:r w:rsidRPr="00711FA6">
              <w:rPr>
                <w:rStyle w:val="a3"/>
                <w:noProof/>
              </w:rPr>
              <w:t xml:space="preserve">4-5-1) </w:t>
            </w:r>
            <w:r w:rsidRPr="00711FA6">
              <w:rPr>
                <w:rStyle w:val="a3"/>
                <w:noProof/>
              </w:rPr>
              <w:t>일반게시판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89" w:history="1">
            <w:r w:rsidRPr="00711FA6">
              <w:rPr>
                <w:rStyle w:val="a3"/>
                <w:noProof/>
              </w:rPr>
              <w:t xml:space="preserve">4-5-2) </w:t>
            </w:r>
            <w:r w:rsidRPr="00711FA6">
              <w:rPr>
                <w:rStyle w:val="a3"/>
                <w:noProof/>
              </w:rPr>
              <w:t>언어토론게시판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90" w:history="1">
            <w:r w:rsidRPr="00711FA6">
              <w:rPr>
                <w:rStyle w:val="a3"/>
                <w:noProof/>
              </w:rPr>
              <w:t xml:space="preserve">4-5-3) </w:t>
            </w:r>
            <w:r w:rsidRPr="00711FA6">
              <w:rPr>
                <w:rStyle w:val="a3"/>
                <w:noProof/>
              </w:rPr>
              <w:t>문의게시판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91" w:history="1">
            <w:r w:rsidRPr="00711FA6">
              <w:rPr>
                <w:rStyle w:val="a3"/>
                <w:noProof/>
              </w:rPr>
              <w:t xml:space="preserve">4-6) </w:t>
            </w:r>
            <w:r w:rsidRPr="00711FA6">
              <w:rPr>
                <w:rStyle w:val="a3"/>
                <w:noProof/>
              </w:rPr>
              <w:t>공지사항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92" w:history="1">
            <w:r w:rsidRPr="00711FA6">
              <w:rPr>
                <w:rStyle w:val="a3"/>
                <w:noProof/>
              </w:rPr>
              <w:t xml:space="preserve">4-7) </w:t>
            </w:r>
            <w:r w:rsidRPr="00711FA6">
              <w:rPr>
                <w:rStyle w:val="a3"/>
                <w:noProof/>
              </w:rPr>
              <w:t>윗단추모음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93" w:history="1">
            <w:r w:rsidRPr="00711FA6">
              <w:rPr>
                <w:rStyle w:val="a3"/>
                <w:noProof/>
              </w:rPr>
              <w:t xml:space="preserve">4-8) </w:t>
            </w:r>
            <w:r w:rsidRPr="00711FA6">
              <w:rPr>
                <w:rStyle w:val="a3"/>
                <w:noProof/>
              </w:rPr>
              <w:t>아랫단추모음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47C" w:rsidRDefault="00A5447C">
          <w:pPr>
            <w:pStyle w:val="30"/>
            <w:tabs>
              <w:tab w:val="right" w:leader="dot" w:pos="935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0"/>
              <w:szCs w:val="32"/>
              <w:bdr w:val="none" w:sz="0" w:space="0" w:color="auto"/>
              <w:lang w:val="en-US"/>
            </w:rPr>
          </w:pPr>
          <w:hyperlink w:anchor="_Toc98613294" w:history="1">
            <w:r w:rsidRPr="00711FA6">
              <w:rPr>
                <w:rStyle w:val="a3"/>
                <w:noProof/>
              </w:rPr>
              <w:t xml:space="preserve">4-9) </w:t>
            </w:r>
            <w:r w:rsidRPr="00711FA6">
              <w:rPr>
                <w:rStyle w:val="a3"/>
                <w:noProof/>
              </w:rPr>
              <w:t>공통꾸러미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DB3" w:rsidRDefault="00921DB3">
          <w:r w:rsidRPr="00921DB3">
            <w:rPr>
              <w:rFonts w:ascii="맑은 고딕" w:eastAsia="맑은 고딕" w:hAnsi="맑은 고딕"/>
              <w:b/>
              <w:bCs/>
            </w:rPr>
            <w:fldChar w:fldCharType="end"/>
          </w:r>
        </w:p>
      </w:sdtContent>
    </w:sdt>
    <w:p w:rsidR="00921DB3" w:rsidRDefault="00921DB3">
      <w:pPr>
        <w:widowControl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sz w:val="40"/>
          <w:szCs w:val="40"/>
        </w:rPr>
        <w:br w:type="page"/>
      </w:r>
    </w:p>
    <w:p w:rsidR="00280EFE" w:rsidRDefault="00921DB3">
      <w:pPr>
        <w:spacing w:after="120" w:line="360" w:lineRule="auto"/>
        <w:ind w:left="1" w:firstLine="1"/>
        <w:jc w:val="center"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sz w:val="40"/>
          <w:szCs w:val="40"/>
        </w:rPr>
        <w:lastRenderedPageBreak/>
        <w:t>요구사항명세서</w:t>
      </w:r>
    </w:p>
    <w:p w:rsidR="00280EFE" w:rsidRDefault="00921DB3">
      <w:pPr>
        <w:spacing w:after="120" w:line="360" w:lineRule="auto"/>
        <w:jc w:val="center"/>
        <w:rPr>
          <w:rFonts w:ascii="맑은 고딕" w:eastAsia="맑은 고딕" w:hAnsi="맑은 고딕" w:cs="맑은 고딕"/>
          <w:b/>
          <w:bCs/>
          <w:sz w:val="40"/>
          <w:szCs w:val="40"/>
        </w:rPr>
      </w:pPr>
      <w:r>
        <w:rPr>
          <w:rFonts w:ascii="맑은 고딕" w:eastAsia="맑은 고딕" w:hAnsi="맑은 고딕" w:cs="맑은 고딕"/>
          <w:b/>
          <w:bCs/>
          <w:sz w:val="40"/>
          <w:szCs w:val="40"/>
        </w:rPr>
        <w:t>(SOFTWARE REQUIREMENTS SPECIFICATION)</w:t>
      </w:r>
    </w:p>
    <w:p w:rsidR="00280EFE" w:rsidRDefault="00921DB3">
      <w:pPr>
        <w:pStyle w:val="Heading"/>
        <w:spacing w:before="300" w:after="120"/>
        <w:ind w:left="620" w:hanging="336"/>
      </w:pPr>
      <w:bookmarkStart w:id="1" w:name="_Toc98613272"/>
      <w:r>
        <w:rPr>
          <w:b/>
          <w:bCs/>
        </w:rPr>
        <w:t>1.</w:t>
      </w:r>
      <w:r>
        <w:rPr>
          <w:b/>
          <w:bCs/>
        </w:rPr>
        <w:tab/>
        <w:t xml:space="preserve">개요 </w:t>
      </w:r>
      <w:r>
        <w:rPr>
          <w:b/>
          <w:bCs/>
          <w:lang w:val="en-US"/>
        </w:rPr>
        <w:t>(INTRODUCTION)</w:t>
      </w:r>
      <w:bookmarkEnd w:id="1"/>
    </w:p>
    <w:p w:rsidR="00280EFE" w:rsidRDefault="00921DB3">
      <w:pPr>
        <w:pStyle w:val="2"/>
        <w:spacing w:before="240" w:after="120"/>
        <w:ind w:left="548"/>
        <w:rPr>
          <w:b/>
          <w:bCs/>
          <w:sz w:val="28"/>
          <w:szCs w:val="28"/>
        </w:rPr>
      </w:pPr>
      <w:bookmarkStart w:id="2" w:name="_Toc98613273"/>
      <w:r>
        <w:rPr>
          <w:b/>
          <w:bCs/>
          <w:sz w:val="28"/>
          <w:szCs w:val="28"/>
        </w:rPr>
        <w:t xml:space="preserve">1) </w:t>
      </w:r>
      <w:r>
        <w:rPr>
          <w:b/>
          <w:bCs/>
          <w:sz w:val="28"/>
          <w:szCs w:val="28"/>
          <w:lang w:val="ko-KR"/>
        </w:rPr>
        <w:t xml:space="preserve">목적 </w:t>
      </w:r>
      <w:r>
        <w:rPr>
          <w:b/>
          <w:bCs/>
          <w:sz w:val="28"/>
          <w:szCs w:val="28"/>
        </w:rPr>
        <w:t>(Purpose)</w:t>
      </w:r>
      <w:bookmarkEnd w:id="2"/>
    </w:p>
    <w:p w:rsidR="00F93B09" w:rsidRPr="00F93B09" w:rsidRDefault="00F93B09" w:rsidP="00F93B09">
      <w:pPr>
        <w:pStyle w:val="Body"/>
        <w:rPr>
          <w:rFonts w:eastAsiaTheme="minorEastAsia"/>
          <w:lang w:val="en-US"/>
        </w:rPr>
      </w:pPr>
    </w:p>
    <w:p w:rsidR="00280EFE" w:rsidRDefault="00921DB3">
      <w:pPr>
        <w:pStyle w:val="2"/>
      </w:pPr>
      <w:r>
        <w:rPr>
          <w:lang w:val="ko-KR"/>
        </w:rPr>
        <w:t xml:space="preserve"> </w:t>
      </w:r>
      <w:bookmarkStart w:id="3" w:name="_Toc98613274"/>
      <w:r>
        <w:rPr>
          <w:lang w:val="ko-KR"/>
        </w:rPr>
        <w:t>이 문서는</w:t>
      </w:r>
      <w:r>
        <w:t xml:space="preserve">, </w:t>
      </w:r>
      <w:r>
        <w:rPr>
          <w:lang w:val="ko-KR"/>
        </w:rPr>
        <w:t>대구대학교산학협력단에서 주관하는 창틀기반자바웹개발자양성과정으로서 외국어배움싸이트세움을 위한 소프트웨어요구사항명세서이다</w:t>
      </w:r>
      <w:r>
        <w:t>.</w:t>
      </w:r>
      <w:bookmarkEnd w:id="3"/>
    </w:p>
    <w:p w:rsidR="00280EFE" w:rsidRDefault="00921DB3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우리는, 오늘날국제화시대에 외국어배움열기에의 수요에 맞춰, 다양한 언어에 대한 정보, 과정, 주제에 맞는 표현, 그리고 론의를 위한 게시판따위를 제공하려 한다. </w:t>
      </w:r>
    </w:p>
    <w:p w:rsidR="00280EFE" w:rsidRDefault="00921DB3">
      <w:pPr>
        <w:spacing w:after="120"/>
        <w:jc w:val="both"/>
        <w:rPr>
          <w:rFonts w:ascii="Arimo" w:eastAsia="Arimo" w:hAnsi="Arimo" w:cs="Arimo"/>
          <w:sz w:val="20"/>
          <w:szCs w:val="20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이 문서에서는, 언어배움싸이트에 필요한 기능, 회원정보, 편의성따위의 정보와 쓰임새에 대해 알아보고 추려둔 체계요구사항명세서를 작성한다. </w:t>
      </w:r>
    </w:p>
    <w:p w:rsidR="00280EFE" w:rsidRDefault="00921DB3">
      <w:pPr>
        <w:spacing w:after="120"/>
        <w:jc w:val="both"/>
        <w:rPr>
          <w:rFonts w:ascii="Arimo" w:eastAsia="Arimo" w:hAnsi="Arimo" w:cs="Arimo"/>
          <w:sz w:val="20"/>
          <w:szCs w:val="20"/>
        </w:rPr>
      </w:pPr>
      <w:r>
        <w:rPr>
          <w:rFonts w:ascii="맑은 고딕" w:eastAsia="맑은 고딕" w:hAnsi="맑은 고딕" w:cs="맑은 고딕"/>
          <w:sz w:val="22"/>
          <w:szCs w:val="22"/>
        </w:rPr>
        <w:t>이 명세서에 기재된 내용을 바탕으로, 봉사기능을 뒤에 설계 및 구현한다.</w:t>
      </w: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sz w:val="22"/>
          <w:szCs w:val="22"/>
        </w:rPr>
      </w:pPr>
    </w:p>
    <w:p w:rsidR="00280EFE" w:rsidRDefault="00921DB3">
      <w:pPr>
        <w:pStyle w:val="2"/>
        <w:spacing w:before="240" w:after="120"/>
        <w:ind w:left="548"/>
        <w:rPr>
          <w:b/>
          <w:bCs/>
          <w:sz w:val="28"/>
          <w:szCs w:val="28"/>
        </w:rPr>
      </w:pPr>
      <w:bookmarkStart w:id="4" w:name="_Toc98613275"/>
      <w:r>
        <w:rPr>
          <w:b/>
          <w:bCs/>
          <w:sz w:val="28"/>
          <w:szCs w:val="28"/>
        </w:rPr>
        <w:t xml:space="preserve">2) </w:t>
      </w:r>
      <w:r>
        <w:rPr>
          <w:b/>
          <w:bCs/>
          <w:sz w:val="28"/>
          <w:szCs w:val="28"/>
          <w:lang w:val="ko-KR"/>
        </w:rPr>
        <w:t xml:space="preserve">참조문서 </w:t>
      </w:r>
      <w:r>
        <w:rPr>
          <w:b/>
          <w:bCs/>
          <w:sz w:val="28"/>
          <w:szCs w:val="28"/>
          <w:lang w:val="fr-FR"/>
        </w:rPr>
        <w:t>(References)</w:t>
      </w:r>
      <w:bookmarkEnd w:id="4"/>
    </w:p>
    <w:p w:rsidR="00280EFE" w:rsidRDefault="00921DB3">
      <w:pPr>
        <w:widowControl/>
      </w:pPr>
      <w:r>
        <w:rPr>
          <w:rFonts w:ascii="Arial Unicode MS" w:hAnsi="Arial Unicode MS"/>
        </w:rPr>
        <w:br w:type="page"/>
      </w:r>
    </w:p>
    <w:p w:rsidR="00280EFE" w:rsidRDefault="00921DB3">
      <w:pPr>
        <w:pStyle w:val="2"/>
        <w:spacing w:before="240" w:after="120"/>
        <w:ind w:left="568"/>
        <w:rPr>
          <w:b/>
          <w:bCs/>
          <w:sz w:val="28"/>
          <w:szCs w:val="28"/>
        </w:rPr>
      </w:pPr>
      <w:bookmarkStart w:id="5" w:name="_Toc98613276"/>
      <w:r>
        <w:rPr>
          <w:b/>
          <w:bCs/>
          <w:sz w:val="28"/>
          <w:szCs w:val="28"/>
        </w:rPr>
        <w:lastRenderedPageBreak/>
        <w:t xml:space="preserve">3) </w:t>
      </w:r>
      <w:r>
        <w:rPr>
          <w:b/>
          <w:bCs/>
          <w:sz w:val="28"/>
          <w:szCs w:val="28"/>
          <w:lang w:val="ko-KR"/>
        </w:rPr>
        <w:t xml:space="preserve">요구사항양식 </w:t>
      </w:r>
      <w:r>
        <w:rPr>
          <w:b/>
          <w:bCs/>
          <w:sz w:val="28"/>
          <w:szCs w:val="28"/>
        </w:rPr>
        <w:t>(Format)</w:t>
      </w:r>
      <w:bookmarkEnd w:id="5"/>
    </w:p>
    <w:p w:rsidR="00280EFE" w:rsidRDefault="00280EFE">
      <w:pPr>
        <w:rPr>
          <w:rFonts w:ascii="맑은 고딕" w:eastAsia="맑은 고딕" w:hAnsi="맑은 고딕" w:cs="맑은 고딕"/>
        </w:rPr>
      </w:pPr>
    </w:p>
    <w:p w:rsidR="00280EFE" w:rsidRDefault="00921DB3">
      <w:pPr>
        <w:spacing w:after="120"/>
        <w:ind w:left="800" w:hanging="400"/>
        <w:jc w:val="both"/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>쓰임사례테이블</w:t>
      </w:r>
    </w:p>
    <w:p w:rsidR="00280EFE" w:rsidRDefault="00280EFE">
      <w:pPr>
        <w:spacing w:after="120"/>
        <w:ind w:left="800" w:hanging="400"/>
        <w:jc w:val="both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tbl>
      <w:tblPr>
        <w:tblStyle w:val="TableNormal"/>
        <w:tblW w:w="9360" w:type="dxa"/>
        <w:tblInd w:w="3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"/>
        <w:gridCol w:w="2030"/>
        <w:gridCol w:w="2038"/>
        <w:gridCol w:w="2159"/>
        <w:gridCol w:w="2879"/>
      </w:tblGrid>
      <w:tr w:rsidR="00280EFE">
        <w:trPr>
          <w:trHeight w:val="28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쓰임사례식별자</w:t>
            </w:r>
          </w:p>
        </w:tc>
      </w:tr>
      <w:tr w:rsidR="00280EFE">
        <w:trPr>
          <w:trHeight w:val="574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쓰임사례이름</w:t>
            </w:r>
          </w:p>
        </w:tc>
      </w:tr>
      <w:tr w:rsidR="00280EF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지은이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고친이</w:t>
            </w:r>
          </w:p>
        </w:tc>
      </w:tr>
      <w:tr w:rsidR="00280EFE">
        <w:trPr>
          <w:trHeight w:val="57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지은날짜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고친날짜</w:t>
            </w:r>
          </w:p>
        </w:tc>
      </w:tr>
      <w:tr w:rsidR="00280EFE">
        <w:trPr>
          <w:trHeight w:val="300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체계와 직접적으로 연결된 사람</w:t>
            </w:r>
          </w:p>
        </w:tc>
      </w:tr>
      <w:tr w:rsidR="00280EFE">
        <w:trPr>
          <w:trHeight w:val="310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쓰임사례설명</w:t>
            </w:r>
          </w:p>
        </w:tc>
      </w:tr>
      <w:tr w:rsidR="00280EFE">
        <w:trPr>
          <w:trHeight w:val="381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앞조건</w:t>
            </w:r>
          </w:p>
        </w:tc>
      </w:tr>
      <w:tr w:rsidR="00280EFE">
        <w:trPr>
          <w:trHeight w:val="57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뒤조건</w:t>
            </w:r>
          </w:p>
        </w:tc>
      </w:tr>
      <w:tr w:rsidR="00280EFE">
        <w:trPr>
          <w:trHeight w:val="28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가정</w:t>
            </w:r>
          </w:p>
        </w:tc>
      </w:tr>
      <w:tr w:rsidR="00280EFE">
        <w:trPr>
          <w:trHeight w:val="584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대안가정</w:t>
            </w:r>
          </w:p>
        </w:tc>
      </w:tr>
      <w:tr w:rsidR="00280EFE">
        <w:trPr>
          <w:trHeight w:val="317"/>
        </w:trPr>
        <w:tc>
          <w:tcPr>
            <w:tcW w:w="2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예외사항</w:t>
            </w:r>
          </w:p>
        </w:tc>
      </w:tr>
      <w:tr w:rsidR="00280EFE">
        <w:trPr>
          <w:trHeight w:val="325"/>
        </w:trPr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다른 쓰임사례와의 엮임</w:t>
            </w:r>
          </w:p>
        </w:tc>
      </w:tr>
      <w:tr w:rsidR="00280EFE">
        <w:trPr>
          <w:trHeight w:val="317"/>
        </w:trPr>
        <w:tc>
          <w:tcPr>
            <w:tcW w:w="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Pr="00156637" w:rsidRDefault="00280EFE">
            <w:pPr>
              <w:rPr>
                <w:rFonts w:eastAsiaTheme="minorEastAsia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체계중요도 (낮음 1, 높음 5)</w:t>
            </w:r>
          </w:p>
        </w:tc>
      </w:tr>
      <w:tr w:rsidR="00280EFE">
        <w:trPr>
          <w:trHeight w:val="300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사용자의 적응상태가정</w:t>
            </w:r>
          </w:p>
        </w:tc>
      </w:tr>
      <w:tr w:rsidR="00280EF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행사흐름그림</w:t>
            </w:r>
          </w:p>
        </w:tc>
      </w:tr>
    </w:tbl>
    <w:p w:rsidR="00280EFE" w:rsidRDefault="00280EFE" w:rsidP="00921DB3">
      <w:pPr>
        <w:spacing w:after="120"/>
        <w:jc w:val="both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:rsidR="00280EFE" w:rsidRDefault="00280EFE">
      <w:pPr>
        <w:spacing w:after="120"/>
        <w:jc w:val="both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:rsidR="00280EFE" w:rsidRDefault="00280EFE">
      <w:pPr>
        <w:spacing w:after="120"/>
        <w:ind w:left="400"/>
        <w:jc w:val="both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:rsidR="00280EFE" w:rsidRDefault="00921DB3">
      <w:pPr>
        <w:spacing w:after="120"/>
        <w:ind w:left="400"/>
        <w:jc w:val="both"/>
      </w:pPr>
      <w:r>
        <w:rPr>
          <w:rFonts w:ascii="Arial Unicode MS" w:hAnsi="Arial Unicode MS"/>
        </w:rPr>
        <w:br w:type="page"/>
      </w:r>
    </w:p>
    <w:p w:rsidR="00280EFE" w:rsidRDefault="00921DB3">
      <w:pPr>
        <w:pStyle w:val="Heading"/>
        <w:spacing w:before="300" w:after="60"/>
        <w:ind w:left="620" w:hanging="336"/>
      </w:pPr>
      <w:bookmarkStart w:id="6" w:name="_Toc98613277"/>
      <w:r>
        <w:rPr>
          <w:b/>
          <w:bCs/>
        </w:rPr>
        <w:lastRenderedPageBreak/>
        <w:t>2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ab/>
      </w:r>
      <w:r>
        <w:rPr>
          <w:b/>
          <w:bCs/>
        </w:rPr>
        <w:t>기능적 요구사항</w:t>
      </w:r>
      <w:r>
        <w:rPr>
          <w:b/>
          <w:bCs/>
          <w:lang w:val="en-US"/>
        </w:rPr>
        <w:t>(Functional requirements)</w:t>
      </w:r>
      <w:bookmarkEnd w:id="6"/>
    </w:p>
    <w:p w:rsidR="00280EFE" w:rsidRPr="00921DB3" w:rsidRDefault="00921DB3" w:rsidP="00B52CBA">
      <w:pPr>
        <w:pStyle w:val="2"/>
        <w:numPr>
          <w:ilvl w:val="0"/>
          <w:numId w:val="30"/>
        </w:numPr>
        <w:rPr>
          <w:b/>
          <w:bCs/>
          <w:sz w:val="28"/>
          <w:szCs w:val="28"/>
          <w:lang w:val="ko-KR"/>
        </w:rPr>
      </w:pPr>
      <w:bookmarkStart w:id="7" w:name="_Toc98613278"/>
      <w:r w:rsidRPr="00921DB3">
        <w:rPr>
          <w:b/>
          <w:bCs/>
          <w:sz w:val="28"/>
          <w:szCs w:val="28"/>
          <w:lang w:val="ko-KR"/>
        </w:rPr>
        <w:t>행동자정의</w:t>
      </w:r>
      <w:bookmarkEnd w:id="7"/>
    </w:p>
    <w:tbl>
      <w:tblPr>
        <w:tblStyle w:val="TableNormal"/>
        <w:tblW w:w="9360" w:type="dxa"/>
        <w:tblInd w:w="9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13"/>
        <w:gridCol w:w="7947"/>
      </w:tblGrid>
      <w:tr w:rsidR="00280EFE">
        <w:trPr>
          <w:trHeight w:val="2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행동자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개요</w:t>
            </w:r>
          </w:p>
        </w:tc>
      </w:tr>
      <w:tr w:rsidR="00280EFE">
        <w:trPr>
          <w:trHeight w:val="83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일반회원・학생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회원가입을 하면 저절로 주어지는 지위로, 자신이 배운 수업의 내역, 과정, 경과따위가 데이터베이스에 저장되고, 게시판에서도 게시글을 올리기, 고치기, 지우기를 할수 있음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언어수업기여자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웹싸이트에 주어지는 언어수업자료에 기여하는 사람들로, 관리자와 학생들의 승인으로 발탁되는 지위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원어민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특정언어가 모국어인 사람에게 주어지는 지위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언어전문교사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특정언어를 다른 학생 또는 회원들에게 체계적이고 전문적으로 가르쳐줄수 있는 능력이 있는 사람에게 주어지는 지위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웹싸이트관리자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언어배움싸이트전반을 관리 및 운영하고 웹싸이트개발에 관여할수 있는 지위. </w:t>
            </w:r>
          </w:p>
        </w:tc>
      </w:tr>
    </w:tbl>
    <w:p w:rsidR="00280EFE" w:rsidRPr="00921DB3" w:rsidRDefault="00921DB3" w:rsidP="00B52CBA">
      <w:pPr>
        <w:pStyle w:val="2"/>
        <w:numPr>
          <w:ilvl w:val="0"/>
          <w:numId w:val="30"/>
        </w:numPr>
        <w:rPr>
          <w:b/>
          <w:bCs/>
          <w:sz w:val="28"/>
          <w:szCs w:val="28"/>
          <w:lang w:val="ko-KR"/>
        </w:rPr>
      </w:pPr>
      <w:bookmarkStart w:id="8" w:name="_Toc98613279"/>
      <w:r w:rsidRPr="00921DB3">
        <w:rPr>
          <w:b/>
          <w:bCs/>
          <w:sz w:val="28"/>
          <w:szCs w:val="28"/>
          <w:lang w:val="ko-KR"/>
        </w:rPr>
        <w:t>주요기능</w:t>
      </w:r>
      <w:bookmarkEnd w:id="8"/>
    </w:p>
    <w:p w:rsidR="00280EFE" w:rsidRDefault="00280EFE">
      <w:pPr>
        <w:rPr>
          <w:rFonts w:ascii="맑은 고딕" w:eastAsia="맑은 고딕" w:hAnsi="맑은 고딕" w:cs="맑은 고딕"/>
        </w:rPr>
      </w:pPr>
    </w:p>
    <w:tbl>
      <w:tblPr>
        <w:tblStyle w:val="TableNormal"/>
        <w:tblW w:w="9360" w:type="dxa"/>
        <w:tblInd w:w="9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13"/>
        <w:gridCol w:w="7947"/>
      </w:tblGrid>
      <w:tr w:rsidR="00280EFE">
        <w:trPr>
          <w:trHeight w:val="28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주요기능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개요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개별언어배우기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하나의 언어를 골라, 그 언어에 맞는 글월과 소리내기로 시작해, 주제에 따른 낱말, 구절, 표현, 말나누기, 읽기, 쓰기, 문법따위를 제공. 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주제별낱말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주제에 따른 낱말들을 여러말로 보여주기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주제별말하기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주제에 대한 표현과 말하기를 여러말로 보여주기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주제별글읽기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주제마다의 긴글을 여러말로 제공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일반게시판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일반적인 다양한 내용의 글을 나누는 게시판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언어토론게시판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여러언어들에 대해 정보나누기, 토론, 묻고답하기, 교정따위를 주고받는 게시판. 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문의게시판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웹싸이트를 사용하면서 일어나는 오류나 여러가지 문제점들을 여쭈는곳. 글을 공개할지 선택지가 있음. </w:t>
            </w:r>
          </w:p>
        </w:tc>
      </w:tr>
      <w:tr w:rsidR="00280EFE">
        <w:trPr>
          <w:trHeight w:val="716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공지사항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웹싸이트전반에 대한 알림, 공지, 안내, 광고따위가 올라오는곳</w:t>
            </w:r>
          </w:p>
        </w:tc>
      </w:tr>
    </w:tbl>
    <w:p w:rsidR="00280EFE" w:rsidRDefault="00280EFE">
      <w:pPr>
        <w:ind w:left="865" w:hanging="865"/>
        <w:rPr>
          <w:rFonts w:ascii="맑은 고딕" w:eastAsia="맑은 고딕" w:hAnsi="맑은 고딕" w:cs="맑은 고딕"/>
        </w:rPr>
      </w:pPr>
    </w:p>
    <w:p w:rsidR="00280EFE" w:rsidRDefault="00280EFE">
      <w:pPr>
        <w:rPr>
          <w:rFonts w:ascii="맑은 고딕" w:eastAsia="맑은 고딕" w:hAnsi="맑은 고딕" w:cs="맑은 고딕"/>
        </w:rPr>
      </w:pPr>
    </w:p>
    <w:p w:rsidR="00280EFE" w:rsidRDefault="00280EFE">
      <w:pPr>
        <w:rPr>
          <w:rFonts w:ascii="맑은 고딕" w:eastAsia="맑은 고딕" w:hAnsi="맑은 고딕" w:cs="맑은 고딕"/>
        </w:rPr>
      </w:pPr>
    </w:p>
    <w:tbl>
      <w:tblPr>
        <w:tblStyle w:val="TableNormal"/>
        <w:tblW w:w="8634" w:type="dxa"/>
        <w:tblInd w:w="9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23"/>
        <w:gridCol w:w="1418"/>
        <w:gridCol w:w="1417"/>
        <w:gridCol w:w="2280"/>
        <w:gridCol w:w="1796"/>
      </w:tblGrid>
      <w:tr w:rsidR="00280EFE">
        <w:trPr>
          <w:trHeight w:val="288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행동자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꾸러미이름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꾸러미식별자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쓰임사례이름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쓰임사례식별자</w:t>
            </w:r>
          </w:p>
        </w:tc>
      </w:tr>
      <w:tr w:rsidR="00C6141D" w:rsidTr="00B47521">
        <w:trPr>
          <w:trHeight w:val="886"/>
        </w:trPr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공통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공통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Common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회원가입하기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memberjoin</w:t>
            </w:r>
          </w:p>
        </w:tc>
      </w:tr>
      <w:tr w:rsidR="00C6141D" w:rsidTr="00B47521">
        <w:trPr>
          <w:trHeight w:val="886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로그인하기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login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로그아웃하기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logout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아이디찾기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id_find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비밀번호찾기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pw_find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회원정보보기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info_view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회원정보고치기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info_modify</w:t>
            </w:r>
          </w:p>
        </w:tc>
      </w:tr>
      <w:tr w:rsidR="00C6141D" w:rsidTr="00B47521">
        <w:trPr>
          <w:trHeight w:val="55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회원탈퇴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memberdeactivate</w:t>
            </w:r>
          </w:p>
        </w:tc>
      </w:tr>
      <w:tr w:rsidR="00C6141D" w:rsidTr="00B47521">
        <w:trPr>
          <w:trHeight w:val="54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표시언어바꾸기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displaylanguage</w:t>
            </w:r>
            <w:r w:rsidR="00B47521">
              <w:rPr>
                <w:rFonts w:ascii="맑은 고딕" w:eastAsia="맑은 고딕" w:hAnsi="맑은 고딕" w:cs="맑은 고딕"/>
                <w:sz w:val="22"/>
                <w:szCs w:val="22"/>
              </w:rPr>
              <w:t>change</w:t>
            </w:r>
          </w:p>
        </w:tc>
      </w:tr>
      <w:tr w:rsidR="00DC3B85" w:rsidTr="009441EC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C3B85" w:rsidRDefault="00DC3B85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윗단추모음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Headerbuttons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가운데상표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Mainlogo</w:t>
            </w:r>
          </w:p>
        </w:tc>
      </w:tr>
      <w:tr w:rsidR="00DC3B85" w:rsidTr="009441EC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C3B85" w:rsidRDefault="00DC3B85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표시언어바꾸기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D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isplaylanguagechange</w:t>
            </w:r>
          </w:p>
        </w:tc>
      </w:tr>
      <w:tr w:rsidR="00DC3B85" w:rsidTr="009441EC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C3B85" w:rsidRDefault="00DC3B85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로그인회원정보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logininfo</w:t>
            </w:r>
          </w:p>
        </w:tc>
      </w:tr>
      <w:tr w:rsidR="00DC3B85" w:rsidTr="009441EC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C3B85" w:rsidRDefault="00DC3B85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아랫단추모음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Footerbuttons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공지사항단추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Notification</w:t>
            </w:r>
          </w:p>
        </w:tc>
      </w:tr>
      <w:tr w:rsidR="00DC3B85" w:rsidRPr="00463E6A" w:rsidTr="009441EC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C3B85" w:rsidRDefault="00DC3B85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리용약관 및 규정단추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Pr="00463E6A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</w:pPr>
            <w:r w:rsidRPr="00463E6A">
              <w:rPr>
                <w:rFonts w:ascii="맑은 고딕" w:eastAsia="맑은 고딕" w:hAnsi="맑은 고딕" w:cs="맑은 고딕" w:hint="eastAsia"/>
                <w:sz w:val="22"/>
                <w:szCs w:val="22"/>
                <w:lang w:val="en-GB"/>
              </w:rPr>
              <w:t>Terms_of_Policy_and_Rules</w:t>
            </w:r>
          </w:p>
        </w:tc>
      </w:tr>
      <w:tr w:rsidR="00DC3B85" w:rsidTr="009441EC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C3B85" w:rsidRPr="00463E6A" w:rsidRDefault="00DC3B85">
            <w:pPr>
              <w:rPr>
                <w:lang w:val="en-GB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Pr="00463E6A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DC3B85" w:rsidRPr="00463E6A" w:rsidRDefault="00DC3B85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  <w:lang w:val="en-GB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우리웹싸이트에대해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3B85" w:rsidRDefault="00463E6A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About_our_Website</w:t>
            </w:r>
          </w:p>
        </w:tc>
      </w:tr>
      <w:tr w:rsidR="00C6141D" w:rsidTr="00B47521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언어배우기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Lang-Learning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개별언어고르기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Select_one_language</w:t>
            </w:r>
          </w:p>
        </w:tc>
      </w:tr>
      <w:tr w:rsidR="00A85763" w:rsidRPr="00A85763" w:rsidTr="00B47521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5763" w:rsidRDefault="00A85763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A85763" w:rsidRDefault="00A85763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A85763" w:rsidRDefault="00A85763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5763" w:rsidRDefault="00A85763">
            <w:pPr>
              <w:spacing w:after="12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단계 및 주제별배움과정목록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5763" w:rsidRPr="00A85763" w:rsidRDefault="00A85763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</w:pPr>
            <w:r w:rsidRPr="00921DB3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Lang_Learning_through_Level_and_Subject_Lessonlist</w:t>
            </w:r>
          </w:p>
        </w:tc>
      </w:tr>
      <w:tr w:rsidR="00A85763" w:rsidTr="00B47521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85763" w:rsidRPr="00A85763" w:rsidRDefault="00A85763">
            <w:pPr>
              <w:rPr>
                <w:lang w:val="en-GB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A85763" w:rsidRPr="00A85763" w:rsidRDefault="00A85763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A85763" w:rsidRPr="00A85763" w:rsidRDefault="00A85763">
            <w:pPr>
              <w:spacing w:after="120"/>
              <w:ind w:left="248" w:hanging="200"/>
              <w:jc w:val="center"/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5763" w:rsidRDefault="00A85763">
            <w:pPr>
              <w:spacing w:after="120"/>
              <w:jc w:val="center"/>
              <w:rPr>
                <w:rFonts w:ascii="맑은 고딕" w:eastAsia="맑은 고딕" w:hAnsi="맑은 고딕" w:cs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언어배우기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5763" w:rsidRDefault="00A85763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Languagelesson</w:t>
            </w:r>
          </w:p>
        </w:tc>
      </w:tr>
      <w:tr w:rsidR="00C6141D" w:rsidTr="00B47521">
        <w:trPr>
          <w:trHeight w:val="55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언어배움내역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Languagelearni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ngstatus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낱말즐겨찾기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Pickfav_Word</w:t>
            </w:r>
          </w:p>
        </w:tc>
      </w:tr>
      <w:tr w:rsidR="00C6141D" w:rsidTr="00B47521">
        <w:trPr>
          <w:trHeight w:val="55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즐겨찾는 낱말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Favourites_Word</w:t>
            </w:r>
          </w:p>
        </w:tc>
      </w:tr>
      <w:tr w:rsidR="00C6141D" w:rsidTr="00B47521">
        <w:trPr>
          <w:trHeight w:val="54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구절즐겨찾기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Pickfav_Phrase</w:t>
            </w:r>
          </w:p>
        </w:tc>
      </w:tr>
      <w:tr w:rsidR="00C6141D" w:rsidTr="00B47521">
        <w:trPr>
          <w:trHeight w:val="55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즐겨찾는 구절 보기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Favourites_Phrases</w:t>
            </w:r>
          </w:p>
        </w:tc>
      </w:tr>
      <w:tr w:rsidR="00C6141D" w:rsidTr="00B47521">
        <w:trPr>
          <w:trHeight w:val="55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즐겨찾는 글 읽기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Favourites_Reading</w:t>
            </w:r>
          </w:p>
        </w:tc>
      </w:tr>
      <w:tr w:rsidR="00C6141D" w:rsidTr="00B47521">
        <w:trPr>
          <w:trHeight w:val="29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게시판게시글전반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Forumpostcommon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게시글목록보이기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val="en-US"/>
              </w:rPr>
              <w:t>Forum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postslist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게시글읽기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Forumpostview</w:t>
            </w:r>
          </w:p>
        </w:tc>
      </w:tr>
      <w:tr w:rsidR="00C6141D" w:rsidTr="00B47521">
        <w:trPr>
          <w:trHeight w:val="310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새 게시글 적기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Forumpostwrite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ostupdate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게시글지우기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ostremove</w:t>
            </w:r>
          </w:p>
        </w:tc>
      </w:tr>
      <w:tr w:rsidR="00C6141D" w:rsidTr="00B47521">
        <w:trPr>
          <w:trHeight w:val="29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게시글책갈피남기기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ost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book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mark</w:t>
            </w:r>
          </w:p>
        </w:tc>
      </w:tr>
      <w:tr w:rsidR="00C6141D" w:rsidTr="00B47521">
        <w:trPr>
          <w:trHeight w:val="29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게시글반응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Forump</w:t>
            </w:r>
            <w:r w:rsidR="00C6141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ostr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e</w:t>
            </w:r>
            <w:r w:rsidR="00C6141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act</w:t>
            </w:r>
          </w:p>
        </w:tc>
      </w:tr>
      <w:tr w:rsidR="00C6141D" w:rsidTr="00B47521">
        <w:trPr>
          <w:trHeight w:val="29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불량게시글신고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 w:rsidP="00A85763">
            <w:pPr>
              <w:spacing w:after="120"/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</w:t>
            </w:r>
            <w:r w:rsidR="00C6141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ost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r</w:t>
            </w:r>
            <w:r w:rsidR="00C6141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eport</w:t>
            </w:r>
          </w:p>
        </w:tc>
      </w:tr>
      <w:tr w:rsidR="00C6141D" w:rsidTr="00B47521">
        <w:trPr>
          <w:trHeight w:val="29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48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게시판덧글전반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Forumpostreplycommon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덧글보이기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eplyview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덧글짓기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eplywrite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eplyedit</w:t>
            </w:r>
          </w:p>
        </w:tc>
      </w:tr>
      <w:tr w:rsidR="00C6141D" w:rsidTr="00B47521">
        <w:trPr>
          <w:trHeight w:val="295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덧글지우기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eplyremove</w:t>
            </w:r>
          </w:p>
        </w:tc>
      </w:tr>
      <w:tr w:rsidR="00C6141D" w:rsidTr="00B47521">
        <w:trPr>
          <w:trHeight w:val="548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6141D" w:rsidRDefault="00C6141D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 w:rsidP="00C6141D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</w:rPr>
              <w:t>eplyreact</w:t>
            </w:r>
          </w:p>
        </w:tc>
      </w:tr>
      <w:tr w:rsidR="00C6141D" w:rsidTr="00B47521">
        <w:trPr>
          <w:trHeight w:val="320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C6141D">
              <w:rPr>
                <w:rFonts w:ascii="맑은 고딕" w:eastAsia="맑은 고딕" w:hAnsi="맑은 고딕" w:hint="eastAsia"/>
                <w:sz w:val="22"/>
              </w:rPr>
              <w:t>불량덧글신고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A85763" w:rsidP="00A85763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Forump</w:t>
            </w:r>
            <w:r w:rsidR="00C6141D" w:rsidRPr="00C6141D">
              <w:rPr>
                <w:rFonts w:ascii="맑은 고딕" w:eastAsia="맑은 고딕" w:hAnsi="맑은 고딕" w:hint="eastAsia"/>
                <w:sz w:val="22"/>
              </w:rPr>
              <w:t>o</w:t>
            </w:r>
            <w:r>
              <w:rPr>
                <w:rFonts w:ascii="맑은 고딕" w:eastAsia="맑은 고딕" w:hAnsi="맑은 고딕"/>
                <w:sz w:val="22"/>
              </w:rPr>
              <w:t>s</w:t>
            </w:r>
            <w:r w:rsidR="00C6141D" w:rsidRPr="00C6141D"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>r</w:t>
            </w:r>
            <w:r w:rsidR="00C6141D" w:rsidRPr="00C6141D">
              <w:rPr>
                <w:rFonts w:ascii="맑은 고딕" w:eastAsia="맑은 고딕" w:hAnsi="맑은 고딕" w:hint="eastAsia"/>
                <w:sz w:val="22"/>
              </w:rPr>
              <w:t>eply</w:t>
            </w:r>
            <w:r>
              <w:rPr>
                <w:rFonts w:ascii="맑은 고딕" w:eastAsia="맑은 고딕" w:hAnsi="맑은 고딕"/>
                <w:sz w:val="22"/>
              </w:rPr>
              <w:t>report</w:t>
            </w:r>
          </w:p>
        </w:tc>
      </w:tr>
      <w:tr w:rsidR="00C6141D" w:rsidTr="00B47521">
        <w:trPr>
          <w:trHeight w:val="320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게시판답글전반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Forumanswerpostcommon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새 답글 적기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A85763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Foruma</w:t>
            </w:r>
            <w:r w:rsidR="00C6141D">
              <w:rPr>
                <w:rFonts w:ascii="맑은 고딕" w:eastAsia="맑은 고딕" w:hAnsi="맑은 고딕" w:hint="eastAsia"/>
                <w:sz w:val="22"/>
              </w:rPr>
              <w:t>nswer</w:t>
            </w:r>
            <w:r w:rsidR="00C6141D">
              <w:rPr>
                <w:rFonts w:ascii="맑은 고딕" w:eastAsia="맑은 고딕" w:hAnsi="맑은 고딕"/>
                <w:sz w:val="22"/>
              </w:rPr>
              <w:t>postwrite</w:t>
            </w:r>
          </w:p>
        </w:tc>
      </w:tr>
      <w:tr w:rsidR="00C6141D" w:rsidTr="00B47521">
        <w:trPr>
          <w:trHeight w:val="320"/>
        </w:trPr>
        <w:tc>
          <w:tcPr>
            <w:tcW w:w="172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답글고치기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Foruma</w:t>
            </w:r>
            <w:r w:rsidR="00C6141D">
              <w:rPr>
                <w:rFonts w:ascii="맑은 고딕" w:eastAsia="맑은 고딕" w:hAnsi="맑은 고딕" w:hint="eastAsia"/>
                <w:sz w:val="22"/>
              </w:rPr>
              <w:t>nswerpostedit</w:t>
            </w:r>
          </w:p>
        </w:tc>
      </w:tr>
      <w:tr w:rsidR="00C6141D" w:rsidTr="00B47521">
        <w:trPr>
          <w:trHeight w:val="320"/>
        </w:trPr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P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C6141D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답글지우기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41D" w:rsidRDefault="00A85763" w:rsidP="00C6141D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Foruma</w:t>
            </w:r>
            <w:r w:rsidR="00C6141D">
              <w:rPr>
                <w:rFonts w:ascii="맑은 고딕" w:eastAsia="맑은 고딕" w:hAnsi="맑은 고딕" w:hint="eastAsia"/>
                <w:sz w:val="22"/>
              </w:rPr>
              <w:t>nswerpostremove</w:t>
            </w:r>
          </w:p>
        </w:tc>
      </w:tr>
      <w:tr w:rsidR="00280EFE" w:rsidRPr="00A85763">
        <w:trPr>
          <w:trHeight w:val="558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언어수업기여자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언어배우기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Lang-Learning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spacing w:after="120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교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재내용만들기 및 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Pr="00A85763" w:rsidRDefault="00A85763" w:rsidP="00A85763">
            <w:pPr>
              <w:spacing w:after="120"/>
              <w:jc w:val="center"/>
              <w:rPr>
                <w:lang w:val="en-GB"/>
              </w:rPr>
            </w:pPr>
            <w:r w:rsidRPr="00DB3B54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Lang_Learning_Make_and_Edit_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Context</w:t>
            </w:r>
          </w:p>
        </w:tc>
      </w:tr>
      <w:tr w:rsidR="00280EFE">
        <w:trPr>
          <w:trHeight w:val="107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Pr="00A85763" w:rsidRDefault="00280EFE">
            <w:pPr>
              <w:rPr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언어토론게시판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Lang-Learningforumpost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280EFE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280EFE"/>
        </w:tc>
      </w:tr>
      <w:tr w:rsidR="00280EFE">
        <w:trPr>
          <w:trHeight w:val="298"/>
        </w:trPr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웹싸이트관리자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회원관리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Memberconfig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회원통보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Membernoify</w:t>
            </w:r>
          </w:p>
        </w:tc>
      </w:tr>
      <w:tr w:rsidR="00280EFE">
        <w:trPr>
          <w:trHeight w:val="545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회원통계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Membersstatic</w:t>
            </w:r>
          </w:p>
        </w:tc>
      </w:tr>
      <w:tr w:rsidR="00280EFE">
        <w:trPr>
          <w:trHeight w:val="548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회원제재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Memberpenalty</w:t>
            </w:r>
          </w:p>
        </w:tc>
      </w:tr>
      <w:tr w:rsidR="00280EFE" w:rsidRPr="00A85763">
        <w:trPr>
          <w:trHeight w:val="558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언어교재관리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Lessonmanagement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교재내용</w:t>
            </w:r>
            <w:r w:rsidR="00A85763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만들기 및 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Pr="00A85763" w:rsidRDefault="00A85763">
            <w:pPr>
              <w:spacing w:after="120"/>
              <w:jc w:val="center"/>
              <w:rPr>
                <w:lang w:val="en-GB"/>
              </w:rPr>
            </w:pPr>
            <w:r w:rsidRPr="00DB3B54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Lang_Learning_Make_and_Edit_Question</w:t>
            </w:r>
          </w:p>
        </w:tc>
      </w:tr>
      <w:tr w:rsidR="00280EFE">
        <w:trPr>
          <w:trHeight w:val="548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게시판게시글전반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Boardmanagement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게시글수정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postedit</w:t>
            </w:r>
          </w:p>
        </w:tc>
      </w:tr>
      <w:tr w:rsidR="00280EFE">
        <w:trPr>
          <w:trHeight w:val="545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게시글숨기기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posthide</w:t>
            </w:r>
          </w:p>
        </w:tc>
      </w:tr>
      <w:tr w:rsidR="00280EFE">
        <w:trPr>
          <w:trHeight w:val="545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게시글경고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postwarn</w:t>
            </w:r>
          </w:p>
        </w:tc>
      </w:tr>
      <w:tr w:rsidR="00280EFE">
        <w:trPr>
          <w:trHeight w:val="558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게시글지우기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Forumpostremove</w:t>
            </w:r>
          </w:p>
        </w:tc>
      </w:tr>
      <w:tr w:rsidR="00280EFE">
        <w:trPr>
          <w:trHeight w:val="560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게시판덧글전반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Boardpostreply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덧글고치기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postreplyedit</w:t>
            </w:r>
          </w:p>
        </w:tc>
      </w:tr>
      <w:tr w:rsidR="00280EFE">
        <w:trPr>
          <w:trHeight w:val="560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덧글숨기기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postreplyhide</w:t>
            </w:r>
          </w:p>
        </w:tc>
      </w:tr>
      <w:tr w:rsidR="00280EFE">
        <w:trPr>
          <w:trHeight w:val="560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덧글경고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postreplywarn</w:t>
            </w:r>
          </w:p>
        </w:tc>
      </w:tr>
      <w:tr w:rsidR="00280EFE">
        <w:trPr>
          <w:trHeight w:val="560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덧글지우기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A85763">
            <w:pPr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Forum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postreplyremove</w:t>
            </w:r>
          </w:p>
        </w:tc>
      </w:tr>
      <w:tr w:rsidR="00280EFE">
        <w:trPr>
          <w:trHeight w:val="560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기술문의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Techissue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문의답변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Answer_To_Report</w:t>
            </w:r>
          </w:p>
        </w:tc>
      </w:tr>
      <w:tr w:rsidR="00280EFE">
        <w:trPr>
          <w:trHeight w:val="560"/>
        </w:trPr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공지사항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Notification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공지사항올리기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Notificationupload</w:t>
            </w:r>
          </w:p>
        </w:tc>
      </w:tr>
    </w:tbl>
    <w:p w:rsidR="00280EFE" w:rsidRDefault="00280EFE">
      <w:pPr>
        <w:ind w:left="865" w:hanging="865"/>
        <w:rPr>
          <w:rFonts w:ascii="맑은 고딕" w:eastAsia="맑은 고딕" w:hAnsi="맑은 고딕" w:cs="맑은 고딕"/>
        </w:rPr>
      </w:pPr>
    </w:p>
    <w:p w:rsidR="00280EFE" w:rsidRDefault="00280EFE">
      <w:pPr>
        <w:ind w:left="758" w:hanging="758"/>
        <w:rPr>
          <w:rFonts w:ascii="맑은 고딕" w:eastAsia="맑은 고딕" w:hAnsi="맑은 고딕" w:cs="맑은 고딕"/>
        </w:rPr>
      </w:pPr>
    </w:p>
    <w:p w:rsidR="00280EFE" w:rsidRDefault="00280EFE">
      <w:pPr>
        <w:ind w:left="650" w:hanging="650"/>
        <w:rPr>
          <w:rFonts w:ascii="맑은 고딕" w:eastAsia="맑은 고딕" w:hAnsi="맑은 고딕" w:cs="맑은 고딕"/>
        </w:rPr>
      </w:pPr>
    </w:p>
    <w:p w:rsidR="00280EFE" w:rsidRDefault="00280EFE">
      <w:pPr>
        <w:ind w:left="542" w:hanging="542"/>
        <w:rPr>
          <w:rFonts w:ascii="맑은 고딕" w:eastAsia="맑은 고딕" w:hAnsi="맑은 고딕" w:cs="맑은 고딕"/>
        </w:rPr>
      </w:pPr>
    </w:p>
    <w:p w:rsidR="00280EFE" w:rsidRPr="00921DB3" w:rsidRDefault="00921DB3" w:rsidP="00B52CBA">
      <w:pPr>
        <w:pStyle w:val="2"/>
        <w:numPr>
          <w:ilvl w:val="0"/>
          <w:numId w:val="31"/>
        </w:numPr>
        <w:rPr>
          <w:b/>
          <w:bCs/>
          <w:sz w:val="28"/>
          <w:szCs w:val="28"/>
          <w:lang w:val="ko-KR"/>
        </w:rPr>
      </w:pPr>
      <w:bookmarkStart w:id="9" w:name="_Toc98613280"/>
      <w:r w:rsidRPr="00921DB3">
        <w:rPr>
          <w:b/>
          <w:bCs/>
          <w:sz w:val="28"/>
          <w:szCs w:val="28"/>
          <w:lang w:val="ko-KR"/>
        </w:rPr>
        <w:t>쓰임사례꾸러미개요</w:t>
      </w:r>
      <w:bookmarkEnd w:id="9"/>
    </w:p>
    <w:p w:rsidR="00280EFE" w:rsidRDefault="00921DB3">
      <w:pPr>
        <w:spacing w:after="120"/>
        <w:ind w:left="760"/>
        <w:jc w:val="both"/>
      </w:pPr>
      <w:r>
        <w:rPr>
          <w:rFonts w:ascii="맑은 고딕" w:eastAsia="맑은 고딕" w:hAnsi="맑은 고딕" w:cs="맑은 고딕"/>
          <w:sz w:val="22"/>
          <w:szCs w:val="22"/>
        </w:rPr>
        <w:t>요구사항명세서에 기술한 고객 요구 사항의 상세 관리를 위하여 아래와 같이 패키지 단위로 정의하고 이를 이용한다.</w:t>
      </w:r>
    </w:p>
    <w:tbl>
      <w:tblPr>
        <w:tblStyle w:val="TableNormal"/>
        <w:tblW w:w="9360" w:type="dxa"/>
        <w:tblInd w:w="9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02"/>
        <w:gridCol w:w="1821"/>
        <w:gridCol w:w="6137"/>
      </w:tblGrid>
      <w:tr w:rsidR="00280EFE">
        <w:trPr>
          <w:trHeight w:val="28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행동자이름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꾸러미이름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설명</w:t>
            </w:r>
          </w:p>
        </w:tc>
      </w:tr>
      <w:tr w:rsidR="00280EFE">
        <w:trPr>
          <w:trHeight w:val="547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공통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개별언어배우기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한 언어를 골라서, 그 언어에 따른 주제마다의 내용을 배움</w:t>
            </w:r>
          </w:p>
        </w:tc>
      </w:tr>
      <w:tr w:rsidR="00280EFE">
        <w:trPr>
          <w:trHeight w:val="287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주제별낱말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주제에 따른 낱말들을 여러말로 보여주기</w:t>
            </w:r>
          </w:p>
        </w:tc>
      </w:tr>
      <w:tr w:rsidR="00280EFE">
        <w:trPr>
          <w:trHeight w:val="287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주제별말하기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주제에 대한 표현과 말하기를 여러말로 보여주기</w:t>
            </w:r>
          </w:p>
        </w:tc>
      </w:tr>
      <w:tr w:rsidR="00280EFE">
        <w:trPr>
          <w:trHeight w:val="325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주제별글읽기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주제마다의 긴글을 여러말로 제공</w:t>
            </w:r>
          </w:p>
        </w:tc>
      </w:tr>
      <w:tr w:rsidR="00280EFE">
        <w:trPr>
          <w:trHeight w:val="289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일반게시판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일반적인 다양한 내용의 글을 나누는 게시판</w:t>
            </w:r>
          </w:p>
        </w:tc>
      </w:tr>
      <w:tr w:rsidR="00280EFE">
        <w:trPr>
          <w:trHeight w:val="561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언어토론게시판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여러언어들에 대해 정보나누기, 토론, 묻고답하기, 교정따위를 주고받는 게시판. </w:t>
            </w:r>
          </w:p>
        </w:tc>
      </w:tr>
      <w:tr w:rsidR="00280EFE">
        <w:trPr>
          <w:trHeight w:val="559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문의게시판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웹싸이트를 사용하면서 일어나는 오류나 여러가지 문제점들을 여쭈는곳. 글을 공개할지 선택지가 있음. </w:t>
            </w:r>
          </w:p>
        </w:tc>
      </w:tr>
      <w:tr w:rsidR="00280EFE">
        <w:trPr>
          <w:trHeight w:val="559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공지사항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88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웹싸이트전반에 대한 알림, 규정, 공지, 안내, 광고따위가 올라오는곳</w:t>
            </w:r>
          </w:p>
        </w:tc>
      </w:tr>
    </w:tbl>
    <w:p w:rsidR="00280EFE" w:rsidRDefault="00280EFE">
      <w:pPr>
        <w:spacing w:after="120"/>
        <w:ind w:left="865" w:hanging="865"/>
      </w:pPr>
    </w:p>
    <w:p w:rsidR="00280EFE" w:rsidRPr="00440C63" w:rsidRDefault="00280EFE" w:rsidP="00440C63">
      <w:pPr>
        <w:spacing w:after="120"/>
        <w:jc w:val="both"/>
        <w:rPr>
          <w:rFonts w:eastAsiaTheme="minorEastAsia"/>
        </w:rPr>
      </w:pPr>
    </w:p>
    <w:p w:rsidR="00280EFE" w:rsidRDefault="00280EFE"/>
    <w:p w:rsidR="00280EFE" w:rsidRDefault="00921DB3">
      <w:pPr>
        <w:widowControl/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9360" w:type="dxa"/>
        <w:tblInd w:w="9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02"/>
        <w:gridCol w:w="1821"/>
        <w:gridCol w:w="6137"/>
      </w:tblGrid>
      <w:tr w:rsidR="00280EFE" w:rsidTr="00B47521">
        <w:trPr>
          <w:trHeight w:val="28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행동자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꾸러미이름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설명</w:t>
            </w:r>
          </w:p>
        </w:tc>
      </w:tr>
      <w:tr w:rsidR="00280EFE" w:rsidTr="00B47521">
        <w:trPr>
          <w:trHeight w:val="1195"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B47521">
            <w:pPr>
              <w:pBdr>
                <w:bottom w:val="single" w:sz="4" w:space="1" w:color="auto"/>
              </w:pBd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웹싸이트관리자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Pr="00F93B09" w:rsidRDefault="00921DB3" w:rsidP="00F93B09">
            <w:pPr>
              <w:spacing w:after="120"/>
              <w:ind w:left="248" w:hanging="200"/>
              <w:jc w:val="center"/>
              <w:rPr>
                <w:sz w:val="22"/>
                <w:szCs w:val="22"/>
              </w:rPr>
            </w:pPr>
            <w:r w:rsidRPr="00F93B0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공통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0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회원에 대한 통계를 낼수 있음. </w:t>
            </w:r>
          </w:p>
          <w:p w:rsidR="00280EFE" w:rsidRDefault="00921DB3">
            <w:pPr>
              <w:spacing w:after="120"/>
              <w:ind w:left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- 불량한 행적을 한 회원에게 </w:t>
            </w:r>
            <w:r w:rsidR="00F93B0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경고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처벌, 입막기, 제명따위의 제재를 할수 있음. </w:t>
            </w:r>
          </w:p>
        </w:tc>
      </w:tr>
      <w:tr w:rsidR="00F93B09" w:rsidTr="00B47521">
        <w:trPr>
          <w:trHeight w:val="826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B09" w:rsidRDefault="00F93B09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F93B09" w:rsidRPr="00F93B09" w:rsidRDefault="00F93B09" w:rsidP="00F93B09">
            <w:pPr>
              <w:ind w:left="248" w:hanging="20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개별언어배움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3B09" w:rsidRPr="008D6784" w:rsidRDefault="00F93B09" w:rsidP="00A033A0">
            <w:pPr>
              <w:pStyle w:val="a4"/>
              <w:numPr>
                <w:ilvl w:val="0"/>
                <w:numId w:val="59"/>
              </w:num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008D6784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배움목록에 </w:t>
            </w:r>
            <w:r w:rsidR="008D6784" w:rsidRPr="008D6784">
              <w:rPr>
                <w:rFonts w:ascii="맑은 고딕" w:eastAsia="맑은 고딕" w:hAnsi="맑은 고딕" w:cs="맑은 고딕"/>
                <w:sz w:val="22"/>
                <w:szCs w:val="22"/>
              </w:rPr>
              <w:t>배움주제 또는 단계를 만들수 있</w:t>
            </w:r>
            <w:r w:rsidR="008D6784">
              <w:rPr>
                <w:rFonts w:ascii="맑은 고딕" w:eastAsia="맑은 고딕" w:hAnsi="맑은 고딕" w:cs="맑은 고딕"/>
                <w:sz w:val="22"/>
                <w:szCs w:val="22"/>
              </w:rPr>
              <w:t>음</w:t>
            </w:r>
            <w:r w:rsidR="008D6784" w:rsidRPr="008D6784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  <w:p w:rsidR="008D6784" w:rsidRPr="008D6784" w:rsidRDefault="00DB3B54" w:rsidP="00A033A0">
            <w:pPr>
              <w:pStyle w:val="a4"/>
              <w:numPr>
                <w:ilvl w:val="0"/>
                <w:numId w:val="59"/>
              </w:num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배움주제안에 문제만들기와 고치기를 할수 있음.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280EFE" w:rsidTr="00B47521">
        <w:trPr>
          <w:trHeight w:val="826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Pr="00F93B09" w:rsidRDefault="00921DB3" w:rsidP="00F93B09">
            <w:pPr>
              <w:ind w:left="248" w:hanging="200"/>
              <w:jc w:val="center"/>
              <w:rPr>
                <w:sz w:val="22"/>
                <w:szCs w:val="22"/>
              </w:rPr>
            </w:pPr>
            <w:r w:rsidRPr="00F93B0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주제별낱말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firstLine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특정주제에 맞는 낱말들과 그에 대한 여러언어로의 설명, 정의, 례시따위를 추가, 수정, 삭제할 권리를 지님. </w:t>
            </w:r>
          </w:p>
        </w:tc>
      </w:tr>
      <w:tr w:rsidR="00280EFE" w:rsidTr="00B47521">
        <w:trPr>
          <w:trHeight w:val="559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 w:rsidP="00F93B09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주제별대화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주제에 따른 여러언어로 된 구절과 말하기내용을 번역과 함께 추가하고 수정할수 있음. </w:t>
            </w:r>
          </w:p>
        </w:tc>
      </w:tr>
      <w:tr w:rsidR="00280EFE" w:rsidTr="00B47521">
        <w:trPr>
          <w:trHeight w:val="287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 w:rsidP="00F93B09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주제별글읽기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firstLine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주제마다의 긴 문장을 적고 올리고 고칠 권한이 있음. </w:t>
            </w:r>
          </w:p>
        </w:tc>
      </w:tr>
      <w:tr w:rsidR="00280EFE" w:rsidTr="00B47521">
        <w:trPr>
          <w:trHeight w:val="826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F93B09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게시판전반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firstLine="24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- 게시판의 게시글을 관리. </w:t>
            </w:r>
          </w:p>
          <w:p w:rsidR="00280EFE" w:rsidRDefault="00921DB3">
            <w:pPr>
              <w:ind w:firstLine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- 불량한 게시글이나 주제에 맞지않는 글에 대해 경고, 제재, 삭제, 수정따위를 할 권한이 있음. </w:t>
            </w:r>
          </w:p>
        </w:tc>
      </w:tr>
      <w:tr w:rsidR="00280EFE" w:rsidTr="00B47521">
        <w:trPr>
          <w:trHeight w:val="554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F93B09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문의게시판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firstLine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- 웹싸이트에 대한 기술, 운영, 봉사, 그밖의 제안따위를 받아들이고, 그에 대해 답변함. </w:t>
            </w:r>
          </w:p>
        </w:tc>
      </w:tr>
      <w:tr w:rsidR="00280EFE" w:rsidTr="00B47521">
        <w:trPr>
          <w:trHeight w:val="1362"/>
        </w:trPr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F93B09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공지사항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B20AC3">
            <w:pPr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웹싸이트에 대한 새로운 소식이나 특별한 통보를 알림</w:t>
            </w:r>
          </w:p>
          <w:p w:rsidR="00280EFE" w:rsidRDefault="00921DB3" w:rsidP="00B20AC3">
            <w:pPr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특별알림을 작성하여 올리고 내용고칠 권한이 있음.</w:t>
            </w:r>
          </w:p>
          <w:p w:rsidR="00280EFE" w:rsidRDefault="00921DB3" w:rsidP="00B20AC3">
            <w:pPr>
              <w:numPr>
                <w:ilvl w:val="0"/>
                <w:numId w:val="6"/>
              </w:num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웹싸이트규정을 올리거나 수정할수 있음. </w:t>
            </w:r>
          </w:p>
        </w:tc>
      </w:tr>
    </w:tbl>
    <w:p w:rsidR="00280EFE" w:rsidRDefault="00280EFE">
      <w:pPr>
        <w:ind w:left="890" w:hanging="890"/>
      </w:pPr>
    </w:p>
    <w:p w:rsidR="00280EFE" w:rsidRDefault="00280EFE">
      <w:pPr>
        <w:ind w:left="783" w:hanging="783"/>
        <w:rPr>
          <w:rFonts w:ascii="Arimo" w:eastAsia="Arimo" w:hAnsi="Arimo" w:cs="Arimo"/>
        </w:rPr>
      </w:pPr>
    </w:p>
    <w:p w:rsidR="00280EFE" w:rsidRPr="00440C63" w:rsidRDefault="00280EFE">
      <w:pPr>
        <w:widowControl/>
        <w:rPr>
          <w:rFonts w:eastAsiaTheme="minorEastAsia"/>
        </w:rPr>
      </w:pPr>
    </w:p>
    <w:p w:rsidR="00280EFE" w:rsidRDefault="00280EFE"/>
    <w:tbl>
      <w:tblPr>
        <w:tblStyle w:val="TableNormal"/>
        <w:tblW w:w="9360" w:type="dxa"/>
        <w:tblInd w:w="9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02"/>
        <w:gridCol w:w="1821"/>
        <w:gridCol w:w="6137"/>
      </w:tblGrid>
      <w:tr w:rsidR="00280EFE">
        <w:trPr>
          <w:trHeight w:val="28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행동자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꾸러미이름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설명</w:t>
            </w:r>
          </w:p>
        </w:tc>
      </w:tr>
      <w:tr w:rsidR="00280EFE">
        <w:trPr>
          <w:trHeight w:val="559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언어수업관리자 /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원어민 / 언어전문교사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개별언어배우기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언어에 따라 여러가지 정보들에 대한 추가와 수정을 할수 있음. </w:t>
            </w:r>
          </w:p>
        </w:tc>
      </w:tr>
      <w:tr w:rsidR="00280EFE">
        <w:trPr>
          <w:trHeight w:val="826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주제별낱말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firstLine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특정주제에 맞는 낱말들과 그에 대한 여러언어로의 설명, 정의, 례시따위를 추가, 수정, 삭제할 권리를 지님. </w:t>
            </w:r>
          </w:p>
        </w:tc>
      </w:tr>
      <w:tr w:rsidR="00280EFE">
        <w:trPr>
          <w:trHeight w:val="559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주제별대화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주제에 따른 여러언어로 된 구절과 말하기내용을 번역과 함께 추가하고 수정할수 있음. </w:t>
            </w:r>
          </w:p>
        </w:tc>
      </w:tr>
      <w:tr w:rsidR="00280EFE">
        <w:trPr>
          <w:trHeight w:val="287"/>
        </w:trPr>
        <w:tc>
          <w:tcPr>
            <w:tcW w:w="1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0EFE" w:rsidRDefault="00280EFE"/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주제별글읽기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ind w:firstLine="24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주제마다의 긴 문장을 적고 올리고 고칠 권한이 있음. </w:t>
            </w:r>
          </w:p>
        </w:tc>
      </w:tr>
    </w:tbl>
    <w:p w:rsidR="00280EFE" w:rsidRDefault="00280EFE">
      <w:pPr>
        <w:ind w:left="890" w:hanging="890"/>
      </w:pPr>
    </w:p>
    <w:p w:rsidR="00280EFE" w:rsidRPr="00440C63" w:rsidRDefault="00280EFE" w:rsidP="00440C63">
      <w:pPr>
        <w:rPr>
          <w:rFonts w:eastAsiaTheme="minorEastAsia"/>
        </w:rPr>
      </w:pPr>
    </w:p>
    <w:p w:rsidR="00280EFE" w:rsidRDefault="00280EFE">
      <w:pPr>
        <w:ind w:left="567" w:hanging="567"/>
      </w:pPr>
    </w:p>
    <w:p w:rsidR="00280EFE" w:rsidRDefault="00280EFE"/>
    <w:tbl>
      <w:tblPr>
        <w:tblStyle w:val="TableNormal"/>
        <w:tblW w:w="9360" w:type="dxa"/>
        <w:tblInd w:w="97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02"/>
        <w:gridCol w:w="1821"/>
        <w:gridCol w:w="6137"/>
      </w:tblGrid>
      <w:tr w:rsidR="00280EFE">
        <w:trPr>
          <w:trHeight w:val="28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행동자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129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49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꾸러미이름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2BB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설명</w:t>
            </w:r>
          </w:p>
        </w:tc>
      </w:tr>
      <w:tr w:rsidR="00280EFE">
        <w:trPr>
          <w:trHeight w:val="15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공통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8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120"/>
              <w:ind w:left="248" w:hanging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</w:rPr>
              <w:t>공통</w:t>
            </w:r>
          </w:p>
        </w:tc>
        <w:tc>
          <w:tcPr>
            <w:tcW w:w="6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B20AC3">
            <w:pPr>
              <w:numPr>
                <w:ilvl w:val="0"/>
                <w:numId w:val="7"/>
              </w:numPr>
              <w:jc w:val="both"/>
            </w:pPr>
            <w:r>
              <w:rPr>
                <w:rFonts w:ascii="맑은 고딕" w:eastAsia="맑은 고딕" w:hAnsi="맑은 고딕" w:cs="맑은 고딕"/>
              </w:rPr>
              <w:t>로그인/로그아웃, 아이디/비밀번호찾기</w:t>
            </w:r>
          </w:p>
          <w:p w:rsidR="00280EFE" w:rsidRDefault="00921DB3" w:rsidP="00B20AC3">
            <w:pPr>
              <w:numPr>
                <w:ilvl w:val="0"/>
                <w:numId w:val="7"/>
              </w:numPr>
              <w:jc w:val="both"/>
            </w:pPr>
            <w:r>
              <w:rPr>
                <w:rFonts w:ascii="맑은 고딕" w:eastAsia="맑은 고딕" w:hAnsi="맑은 고딕" w:cs="맑은 고딕"/>
              </w:rPr>
              <w:t>봉사사용을 위한 필요한 아이디를 생성 가능(회원가입)</w:t>
            </w:r>
          </w:p>
          <w:p w:rsidR="00280EFE" w:rsidRDefault="00921DB3" w:rsidP="00B20AC3">
            <w:pPr>
              <w:numPr>
                <w:ilvl w:val="0"/>
                <w:numId w:val="7"/>
              </w:numPr>
              <w:jc w:val="both"/>
            </w:pPr>
            <w:r>
              <w:rPr>
                <w:rFonts w:ascii="맑은 고딕" w:eastAsia="맑은 고딕" w:hAnsi="맑은 고딕" w:cs="맑은 고딕"/>
              </w:rPr>
              <w:t>회원정보에 대한 일람을 출력 가능</w:t>
            </w:r>
          </w:p>
          <w:p w:rsidR="00280EFE" w:rsidRDefault="00921DB3" w:rsidP="00B20AC3">
            <w:pPr>
              <w:numPr>
                <w:ilvl w:val="0"/>
                <w:numId w:val="7"/>
              </w:numPr>
              <w:jc w:val="both"/>
            </w:pPr>
            <w:r>
              <w:rPr>
                <w:rFonts w:ascii="맑은 고딕" w:eastAsia="맑은 고딕" w:hAnsi="맑은 고딕" w:cs="맑은 고딕"/>
              </w:rPr>
              <w:t>회원정보검색, 수정, 삭제 가능</w:t>
            </w:r>
          </w:p>
        </w:tc>
      </w:tr>
    </w:tbl>
    <w:p w:rsidR="00280EFE" w:rsidRDefault="00280EFE">
      <w:pPr>
        <w:ind w:left="865" w:hanging="865"/>
      </w:pPr>
    </w:p>
    <w:p w:rsidR="00280EFE" w:rsidRDefault="00280EFE">
      <w:pPr>
        <w:ind w:left="758" w:hanging="758"/>
      </w:pPr>
    </w:p>
    <w:p w:rsidR="00280EFE" w:rsidRPr="00440C63" w:rsidRDefault="00280EFE" w:rsidP="00440C63">
      <w:pPr>
        <w:rPr>
          <w:rFonts w:eastAsiaTheme="minorEastAsia"/>
        </w:rPr>
      </w:pPr>
    </w:p>
    <w:p w:rsidR="00280EFE" w:rsidRDefault="00280EFE">
      <w:pPr>
        <w:ind w:left="542" w:hanging="542"/>
      </w:pPr>
    </w:p>
    <w:p w:rsidR="00280EFE" w:rsidRDefault="00921DB3" w:rsidP="00B20AC3">
      <w:pPr>
        <w:pStyle w:val="2"/>
        <w:numPr>
          <w:ilvl w:val="0"/>
          <w:numId w:val="9"/>
        </w:numPr>
        <w:rPr>
          <w:sz w:val="28"/>
          <w:szCs w:val="28"/>
          <w:lang w:val="ko-KR"/>
        </w:rPr>
      </w:pPr>
      <w:bookmarkStart w:id="10" w:name="_Toc98613281"/>
      <w:r>
        <w:rPr>
          <w:b/>
          <w:bCs/>
          <w:sz w:val="28"/>
          <w:szCs w:val="28"/>
          <w:lang w:val="ko-KR"/>
        </w:rPr>
        <w:t>쓰임사례모형화</w:t>
      </w:r>
      <w:bookmarkEnd w:id="10"/>
    </w:p>
    <w:p w:rsidR="00280EFE" w:rsidRDefault="00921DB3">
      <w:pPr>
        <w:jc w:val="center"/>
      </w:pPr>
      <w:r>
        <w:lastRenderedPageBreak/>
        <w:t xml:space="preserve">  </w:t>
      </w:r>
      <w:r>
        <w:rPr>
          <w:noProof/>
          <w:lang w:val="en-US"/>
        </w:rPr>
        <w:drawing>
          <wp:inline distT="0" distB="0" distL="0" distR="0" wp14:anchorId="75E93C2B" wp14:editId="0FB63762">
            <wp:extent cx="5667375" cy="3133725"/>
            <wp:effectExtent l="0" t="0" r="0" b="0"/>
            <wp:docPr id="1073741827" name="officeArt object" descr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hape1027" descr="shape102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:rsidR="00280EFE" w:rsidRDefault="00921DB3" w:rsidP="00B20AC3">
      <w:pPr>
        <w:pStyle w:val="2"/>
        <w:numPr>
          <w:ilvl w:val="0"/>
          <w:numId w:val="9"/>
        </w:numPr>
        <w:rPr>
          <w:sz w:val="28"/>
          <w:szCs w:val="28"/>
          <w:lang w:val="ko-KR"/>
        </w:rPr>
      </w:pPr>
      <w:bookmarkStart w:id="11" w:name="_Toc98613282"/>
      <w:r>
        <w:rPr>
          <w:b/>
          <w:bCs/>
          <w:sz w:val="28"/>
          <w:szCs w:val="28"/>
          <w:lang w:val="ko-KR"/>
        </w:rPr>
        <w:t>쓰임사례명세서</w:t>
      </w:r>
      <w:bookmarkEnd w:id="11"/>
    </w:p>
    <w:p w:rsidR="00280EFE" w:rsidRDefault="00280EFE">
      <w:pPr>
        <w:rPr>
          <w:rFonts w:ascii="맑은 고딕" w:eastAsia="맑은 고딕" w:hAnsi="맑은 고딕" w:cs="맑은 고딕"/>
          <w:b/>
          <w:bCs/>
        </w:rPr>
      </w:pPr>
    </w:p>
    <w:p w:rsidR="00280EFE" w:rsidRDefault="00921DB3">
      <w:pPr>
        <w:pStyle w:val="3"/>
        <w:ind w:left="1200" w:hanging="480"/>
      </w:pPr>
      <w:bookmarkStart w:id="12" w:name="_Toc98613283"/>
      <w:r>
        <w:t xml:space="preserve">4-1) </w:t>
      </w:r>
      <w:r>
        <w:rPr>
          <w:lang w:val="ko-KR"/>
        </w:rPr>
        <w:t>개별언어배움꾸러미</w:t>
      </w:r>
      <w:bookmarkEnd w:id="12"/>
    </w:p>
    <w:p w:rsidR="00280EFE" w:rsidRDefault="00921DB3">
      <w:pPr>
        <w:pStyle w:val="5"/>
        <w:ind w:left="509" w:hanging="499"/>
      </w:pPr>
      <w:r>
        <w:t>언어배우기꾸러미: 가입한 계정으로 한 언어의 문자, 소리내기, 낱말, 구문, 말하기, 표현을 주제와 단계별로 배워나가게 모든 사용자에게 제공하는 기능</w:t>
      </w:r>
    </w:p>
    <w:p w:rsidR="00280EFE" w:rsidRDefault="00280EFE">
      <w:pPr>
        <w:ind w:firstLine="240"/>
      </w:pPr>
    </w:p>
    <w:p w:rsidR="00280EFE" w:rsidRDefault="00921DB3">
      <w:pPr>
        <w:pStyle w:val="6"/>
        <w:ind w:left="1920" w:hanging="480"/>
      </w:pPr>
      <w:r>
        <w:rPr>
          <w:rFonts w:ascii="맑은 고딕" w:eastAsia="맑은 고딕" w:hAnsi="맑은 고딕" w:cs="맑은 고딕"/>
          <w:b/>
          <w:bCs/>
        </w:rPr>
        <w:t>언어배우기흐름그림</w:t>
      </w:r>
    </w:p>
    <w:p w:rsidR="00F43CE0" w:rsidRDefault="00F43CE0">
      <w:pPr>
        <w:rPr>
          <w:rFonts w:eastAsiaTheme="minorEastAsia"/>
        </w:rPr>
      </w:pPr>
    </w:p>
    <w:p w:rsidR="00F43CE0" w:rsidRPr="00F43CE0" w:rsidRDefault="00F43CE0">
      <w:pPr>
        <w:rPr>
          <w:rFonts w:eastAsiaTheme="minorEastAsia"/>
        </w:rPr>
      </w:pPr>
    </w:p>
    <w:p w:rsidR="00280EFE" w:rsidRDefault="00280EFE"/>
    <w:p w:rsidR="00CF1A62" w:rsidRDefault="00921DB3" w:rsidP="00B52CBA">
      <w:pPr>
        <w:pStyle w:val="6"/>
        <w:numPr>
          <w:ilvl w:val="0"/>
          <w:numId w:val="32"/>
        </w:numPr>
        <w:rPr>
          <w:rFonts w:ascii="맑은 고딕" w:eastAsia="맑은 고딕" w:hAnsi="맑은 고딕" w:cs="맑은 고딕"/>
          <w:b/>
          <w:bCs/>
        </w:rPr>
      </w:pPr>
      <w:r w:rsidRPr="00921DB3">
        <w:rPr>
          <w:rFonts w:ascii="맑은 고딕" w:eastAsia="맑은 고딕" w:hAnsi="맑은 고딕" w:cs="맑은 고딕"/>
          <w:b/>
          <w:bCs/>
        </w:rPr>
        <w:t>언어고르기</w:t>
      </w:r>
      <w:r w:rsidR="00CF1A62">
        <w:rPr>
          <w:rFonts w:ascii="맑은 고딕" w:eastAsia="맑은 고딕" w:hAnsi="맑은 고딕" w:cs="맑은 고딕"/>
          <w:b/>
          <w:bCs/>
        </w:rPr>
        <w:br/>
      </w: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CF1A62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EachLang_select</w:t>
            </w:r>
          </w:p>
        </w:tc>
      </w:tr>
      <w:tr w:rsidR="00CF1A62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언어고르기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CF1A62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2022-03-05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2022-03-05</w:t>
            </w:r>
          </w:p>
        </w:tc>
      </w:tr>
      <w:tr w:rsidR="00CF1A62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CF1A62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웹싸이트에 주어진 세계여러곳의 언어를 하나 골라, 고른 언어의 글월, 낱말, 구절, 표현따위를 단계 또는 주제별로 배운다. </w:t>
            </w:r>
          </w:p>
        </w:tc>
      </w:tr>
      <w:tr w:rsidR="00CF1A62" w:rsidTr="00B7058E">
        <w:trPr>
          <w:trHeight w:val="8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첫화면서 언어고르기페이지로 들어가있다.</w:t>
            </w:r>
          </w:p>
        </w:tc>
      </w:tr>
      <w:tr w:rsidR="00CF1A62" w:rsidTr="00B7058E">
        <w:trPr>
          <w:trHeight w:val="138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프로그람은 세계지도를 보여줌으로써, 지역에 따른 언어목록을 보여준다. </w:t>
            </w:r>
          </w:p>
          <w:p w:rsidR="00CF1A62" w:rsidRDefault="00CF1A62" w:rsidP="00B7058E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또는, 글자순으로 언어목록을 보여준다. </w:t>
            </w:r>
          </w:p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언어마다 속한 어족과 어군에 따라 분류해 보여준다. </w:t>
            </w:r>
          </w:p>
        </w:tc>
      </w:tr>
      <w:tr w:rsidR="00CF1A62" w:rsidTr="00B7058E">
        <w:trPr>
          <w:trHeight w:val="203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20AC3">
            <w:pPr>
              <w:numPr>
                <w:ilvl w:val="0"/>
                <w:numId w:val="1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사용자는, 화면에 보여진 그가 배우고자하는 언어를 하나 고른다. </w:t>
            </w:r>
          </w:p>
          <w:p w:rsidR="00CF1A62" w:rsidRDefault="00CF1A62" w:rsidP="00B20AC3">
            <w:pPr>
              <w:numPr>
                <w:ilvl w:val="0"/>
                <w:numId w:val="11"/>
              </w:num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사용자가 고른 언어의 과정을 나렬해준다. </w:t>
            </w:r>
          </w:p>
        </w:tc>
      </w:tr>
      <w:tr w:rsidR="00CF1A62" w:rsidTr="00B7058E">
        <w:trPr>
          <w:trHeight w:val="61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CF1A62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CF1A62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CF1A62" w:rsidTr="00B7058E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noProof/>
                <w:lang w:val="en-US"/>
              </w:rPr>
              <w:drawing>
                <wp:inline distT="0" distB="0" distL="0" distR="0" wp14:anchorId="5C776485" wp14:editId="6B582BD0">
                  <wp:extent cx="3792855" cy="2400937"/>
                  <wp:effectExtent l="0" t="0" r="0" b="0"/>
                  <wp:docPr id="1073741829" name="officeArt object" descr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shape1029" descr="shape10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2400937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A62" w:rsidRPr="00CF1A62" w:rsidRDefault="00CF1A62" w:rsidP="00B52CBA">
      <w:pPr>
        <w:pStyle w:val="6"/>
        <w:numPr>
          <w:ilvl w:val="0"/>
          <w:numId w:val="3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단계 및 주제별배움과정목록</w:t>
      </w:r>
      <w:r>
        <w:rPr>
          <w:rFonts w:ascii="맑은 고딕" w:eastAsia="맑은 고딕" w:hAnsi="맑은 고딕"/>
          <w:b/>
          <w:bCs/>
        </w:rPr>
        <w:br/>
      </w: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CF1A62" w:rsidRPr="00F93B09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Pr="00921DB3" w:rsidRDefault="00CF1A62" w:rsidP="00B7058E">
            <w:pPr>
              <w:spacing w:after="120" w:line="276" w:lineRule="auto"/>
              <w:jc w:val="both"/>
              <w:rPr>
                <w:lang w:val="en-GB"/>
              </w:rPr>
            </w:pPr>
            <w:r w:rsidRPr="00921DB3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Lang_Learning_through_Level_and_Subject_Lessonlist</w:t>
            </w:r>
          </w:p>
        </w:tc>
      </w:tr>
      <w:tr w:rsidR="00CF1A62" w:rsidTr="00B7058E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단계 및 주제별배움과정목록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CF1A62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2022-03-08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2022-03-10</w:t>
            </w:r>
          </w:p>
        </w:tc>
      </w:tr>
      <w:tr w:rsidR="00CF1A62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CF1A62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쓰임사례는, 언어고르기서 언어를 고른뒤, 그 언어에 올려진 언어배움과정을 단계순으로 주제따라 배울 과정목차를 보여준다.</w:t>
            </w:r>
          </w:p>
        </w:tc>
      </w:tr>
      <w:tr w:rsidR="00CF1A62" w:rsidTr="00B7058E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첫화면에서 언어고르기서 언어를 골랐다. </w:t>
            </w:r>
          </w:p>
        </w:tc>
      </w:tr>
      <w:tr w:rsidR="00CF1A62" w:rsidTr="00B7058E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봉사기로부터 고른 언어에 올려진 언어배움과정을 단계순으로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 xml:space="preserve">주제별로 배울 과정의 목차와 제목을 보여준다. </w:t>
            </w:r>
          </w:p>
        </w:tc>
      </w:tr>
      <w:tr w:rsidR="00CF1A62" w:rsidTr="00B7058E">
        <w:trPr>
          <w:trHeight w:val="394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20AC3">
            <w:pPr>
              <w:numPr>
                <w:ilvl w:val="0"/>
                <w:numId w:val="1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언어를 골랐다. </w:t>
            </w:r>
          </w:p>
          <w:p w:rsidR="00CF1A62" w:rsidRDefault="00CF1A62" w:rsidP="00B20AC3">
            <w:pPr>
              <w:numPr>
                <w:ilvl w:val="0"/>
                <w:numId w:val="1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사용자가 고른 언어에 있는 언어배움과정을 봉사기로부터 가져온다. </w:t>
            </w:r>
          </w:p>
          <w:p w:rsidR="00CF1A62" w:rsidRDefault="00CF1A62" w:rsidP="00B20AC3">
            <w:pPr>
              <w:numPr>
                <w:ilvl w:val="0"/>
                <w:numId w:val="1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언어배움과정을 화면에 띄운다. </w:t>
            </w:r>
          </w:p>
          <w:p w:rsidR="00CF1A62" w:rsidRDefault="00CF1A62" w:rsidP="00B20AC3">
            <w:pPr>
              <w:numPr>
                <w:ilvl w:val="0"/>
                <w:numId w:val="1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사용자는, 화면에 띄워진 과정을 하나고른다. </w:t>
            </w:r>
          </w:p>
          <w:p w:rsidR="00CF1A62" w:rsidRDefault="00CF1A62" w:rsidP="00B20AC3">
            <w:pPr>
              <w:numPr>
                <w:ilvl w:val="0"/>
                <w:numId w:val="1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사용자가 고른 과정을 불러와, 봉사기에 갊긴 과정의 문제하나 아무거나 불러와 화면에 띄운다. </w:t>
            </w:r>
          </w:p>
          <w:p w:rsidR="00CF1A62" w:rsidRDefault="00CF1A62" w:rsidP="00B7058E">
            <w:pPr>
              <w:spacing w:before="100" w:after="240" w:line="271" w:lineRule="auto"/>
              <w:ind w:left="760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&gt;&gt; 체계가 과정을 네트워크오류때문에 불러오지못한다면, E1로 간다. </w:t>
            </w:r>
          </w:p>
        </w:tc>
      </w:tr>
      <w:tr w:rsidR="00CF1A62" w:rsidTr="00B7058E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58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E1. 네트워크를 거쳐 문제를 불러오지못했다는 오류창을 띄운다. 오류창은 오류문구와함께 확인단추도 같이 있다. </w:t>
            </w:r>
          </w:p>
        </w:tc>
      </w:tr>
      <w:tr w:rsidR="00CF1A62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CF1A62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CF1A62" w:rsidTr="00B7058E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095C12D" wp14:editId="7C20A380">
                  <wp:extent cx="3257550" cy="2314575"/>
                  <wp:effectExtent l="0" t="0" r="0" b="0"/>
                  <wp:docPr id="1073741830" name="officeArt object" descr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hape1030" descr="shape10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314575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A62" w:rsidRDefault="00CF1A62" w:rsidP="00B52CBA">
      <w:pPr>
        <w:pStyle w:val="6"/>
        <w:numPr>
          <w:ilvl w:val="0"/>
          <w:numId w:val="3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보여주기</w:t>
      </w:r>
      <w:r>
        <w:rPr>
          <w:rFonts w:ascii="맑은 고딕" w:eastAsia="맑은 고딕" w:hAnsi="맑은 고딕"/>
          <w:b/>
          <w:bCs/>
        </w:rPr>
        <w:br/>
      </w: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CF1A62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Lang_Learning_Show</w:t>
            </w:r>
          </w:p>
        </w:tc>
      </w:tr>
      <w:tr w:rsidR="00CF1A62" w:rsidTr="00B7058E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보여주기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CF1A62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2022-03-10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2022-03-11</w:t>
            </w:r>
          </w:p>
        </w:tc>
      </w:tr>
      <w:tr w:rsidR="00CF1A62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CF1A62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언어배움수업에서 제공하는 가르침수단으로, 특정주제의 낱말이나 구절을 사용자에게 보여준다.  낱말하나를 누르면 낱말의 말소리를 내며, 구절은 옆에 구절목소리재생단추가 있으며, 구절서 낱말하나하나를 누르면 낱말목소리를 재생한다. </w:t>
            </w:r>
          </w:p>
        </w:tc>
      </w:tr>
      <w:tr w:rsidR="00CF1A62" w:rsidTr="00B7058E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 과정을 선택해서, 과정수업을 받고있다. </w:t>
            </w:r>
          </w:p>
        </w:tc>
      </w:tr>
      <w:tr w:rsidR="00CF1A62" w:rsidTr="00B7058E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 다음으로 넘어갈려면, 다음단추를 누른다. </w:t>
            </w:r>
          </w:p>
        </w:tc>
      </w:tr>
      <w:tr w:rsidR="00CF1A62" w:rsidTr="00B7058E">
        <w:trPr>
          <w:trHeight w:val="295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20AC3">
            <w:pPr>
              <w:numPr>
                <w:ilvl w:val="0"/>
                <w:numId w:val="15"/>
              </w:numPr>
              <w:spacing w:after="120" w:line="276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봉사기안에 갊겨진 언어과정가운데 과정에 있는 문제들가운데 하나를 뽑는다. </w:t>
            </w:r>
          </w:p>
          <w:p w:rsidR="00CF1A62" w:rsidRDefault="00CF1A62" w:rsidP="00B20AC3">
            <w:pPr>
              <w:numPr>
                <w:ilvl w:val="0"/>
                <w:numId w:val="15"/>
              </w:numPr>
              <w:spacing w:after="120" w:line="276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체계로부터 뽑힌 문제가 낱말 및 표현보여주기이다. </w:t>
            </w:r>
          </w:p>
          <w:p w:rsidR="00CF1A62" w:rsidRDefault="00CF1A62" w:rsidP="00B20AC3">
            <w:pPr>
              <w:numPr>
                <w:ilvl w:val="0"/>
                <w:numId w:val="15"/>
              </w:numPr>
              <w:spacing w:after="120" w:line="276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낱말을 누르면 낱말말소리를 재생한다. </w:t>
            </w:r>
          </w:p>
          <w:p w:rsidR="00CF1A62" w:rsidRDefault="00CF1A62" w:rsidP="00B20AC3">
            <w:pPr>
              <w:numPr>
                <w:ilvl w:val="0"/>
                <w:numId w:val="15"/>
              </w:numPr>
              <w:spacing w:after="120" w:line="276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표현보여주기서는 표현옆에 들려주기단추가 있으며, 들려주기단추를 누르면 표현을 들려주며, 표현서 낱말을 누르면 낱말마다의 소리를 들려준다. </w:t>
            </w:r>
          </w:p>
          <w:p w:rsidR="00CF1A62" w:rsidRDefault="00CF1A62" w:rsidP="00B20AC3">
            <w:pPr>
              <w:numPr>
                <w:ilvl w:val="0"/>
                <w:numId w:val="15"/>
              </w:numPr>
              <w:spacing w:after="120" w:line="276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다음문제로 넘어가고싶다면, 사용자는 다음단추를 누른다. </w:t>
            </w:r>
          </w:p>
        </w:tc>
      </w:tr>
      <w:tr w:rsidR="00CF1A62" w:rsidTr="00B7058E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CF1A62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CF1A62" w:rsidTr="00B7058E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</w:tbl>
    <w:p w:rsidR="00CF1A62" w:rsidRDefault="00CF1A62" w:rsidP="00B52CBA">
      <w:pPr>
        <w:pStyle w:val="6"/>
        <w:numPr>
          <w:ilvl w:val="0"/>
          <w:numId w:val="3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낱말짝맞추기</w:t>
      </w:r>
      <w:r>
        <w:rPr>
          <w:rFonts w:ascii="맑은 고딕" w:eastAsia="맑은 고딕" w:hAnsi="맑은 고딕"/>
          <w:b/>
          <w:bCs/>
        </w:rPr>
        <w:br/>
      </w: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"/>
        <w:gridCol w:w="2030"/>
        <w:gridCol w:w="2038"/>
        <w:gridCol w:w="2159"/>
        <w:gridCol w:w="2879"/>
      </w:tblGrid>
      <w:tr w:rsidR="00CF1A62" w:rsidTr="00B7058E">
        <w:trPr>
          <w:trHeight w:val="28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Lang_Learning_Wordmatch</w:t>
            </w:r>
          </w:p>
        </w:tc>
      </w:tr>
      <w:tr w:rsidR="00CF1A62" w:rsidTr="00B7058E">
        <w:trPr>
          <w:trHeight w:val="56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개별언어배움 – 낱말짝맞추기</w:t>
            </w:r>
          </w:p>
        </w:tc>
      </w:tr>
      <w:tr w:rsidR="00CF1A62" w:rsidTr="00B7058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</w:tr>
      <w:tr w:rsidR="00CF1A62" w:rsidTr="00B7058E">
        <w:trPr>
          <w:trHeight w:val="57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2022-03-10</w:t>
            </w:r>
          </w:p>
        </w:tc>
      </w:tr>
      <w:tr w:rsidR="00CF1A62" w:rsidTr="00B7058E">
        <w:trPr>
          <w:trHeight w:val="300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사용자</w:t>
            </w:r>
          </w:p>
        </w:tc>
      </w:tr>
      <w:tr w:rsidR="00CF1A62" w:rsidTr="00B7058E">
        <w:trPr>
          <w:trHeight w:val="59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언어배움수업에서 제공하는 가르침수단으로, 배우는 언어의 낱말들과 사용자언어로의 낱말들이 주어져, 사용자는 낱말을 둘씩 짝맞춘다. </w:t>
            </w:r>
          </w:p>
        </w:tc>
      </w:tr>
      <w:tr w:rsidR="00CF1A62" w:rsidTr="00B7058E">
        <w:trPr>
          <w:trHeight w:val="381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 과정을 선택해서, 과정수업을 받고있다. </w:t>
            </w:r>
          </w:p>
        </w:tc>
      </w:tr>
      <w:tr w:rsidR="00CF1A62" w:rsidTr="00B7058E">
        <w:trPr>
          <w:trHeight w:val="59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짝을 옳바르게 맞췄다면 맞췄다는 알림을 띄우고, 그렇지않다면 틀렸다는 알림을 띄운다. </w:t>
            </w:r>
          </w:p>
        </w:tc>
      </w:tr>
      <w:tr w:rsidR="00CF1A62" w:rsidTr="00B7058E">
        <w:trPr>
          <w:trHeight w:val="4326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Normal Course: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20AC3">
            <w:pPr>
              <w:numPr>
                <w:ilvl w:val="0"/>
                <w:numId w:val="18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봉사기안에 갊겨진 언어과정가운데 과정에 있는 문제들가운데 하나를 뽑는다. </w:t>
            </w:r>
          </w:p>
          <w:p w:rsidR="00CF1A62" w:rsidRDefault="00CF1A62" w:rsidP="00B20AC3">
            <w:pPr>
              <w:numPr>
                <w:ilvl w:val="0"/>
                <w:numId w:val="18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체계로부터 뽑힌 문제가 낱말짝맞추기이다. </w:t>
            </w:r>
          </w:p>
          <w:p w:rsidR="00CF1A62" w:rsidRDefault="00CF1A62" w:rsidP="00B20AC3">
            <w:pPr>
              <w:numPr>
                <w:ilvl w:val="0"/>
                <w:numId w:val="18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 낱말짝맞추기문제를 화면에다 띄워 사용자가 낱말을 뜻이 같게끔 알맞게끔 둘이 짝맞추게끔 한다.</w:t>
            </w:r>
          </w:p>
          <w:p w:rsidR="00CF1A62" w:rsidRDefault="00CF1A62" w:rsidP="00B20AC3">
            <w:pPr>
              <w:numPr>
                <w:ilvl w:val="0"/>
                <w:numId w:val="18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사용자는, 배움언어의 낱말을 하나찍은다음, 사용자언어의 낱말을 찍는다. 또는, 사용자언어의 낱말을 하나찍은다음, 배움언어의 낱말을 하나찍는다. </w:t>
            </w:r>
          </w:p>
          <w:p w:rsidR="00CF1A62" w:rsidRDefault="00CF1A62" w:rsidP="00B20AC3">
            <w:pPr>
              <w:numPr>
                <w:ilvl w:val="0"/>
                <w:numId w:val="18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짝맞춘것이 알맞다면, 체계는 정답알림과 함께 다음단추를 띄운다. </w:t>
            </w:r>
          </w:p>
          <w:p w:rsidR="00CF1A62" w:rsidRDefault="00CF1A62" w:rsidP="00B7058E">
            <w:pPr>
              <w:spacing w:after="120" w:line="276" w:lineRule="auto"/>
              <w:ind w:left="40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&gt;&gt; 사용자가 짝맞춘것이 알맞지않다면, E1로 간다. 체계는 오답알림과 함께 다음단추를 띄운다. </w:t>
            </w:r>
          </w:p>
        </w:tc>
      </w:tr>
      <w:tr w:rsidR="00CF1A62" w:rsidTr="00B7058E">
        <w:trPr>
          <w:trHeight w:val="584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607"/>
        </w:trPr>
        <w:tc>
          <w:tcPr>
            <w:tcW w:w="2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E1. 체계는, 오답알림과 함께 다음단추를 띄운다. 다음단추를 누르면 남은 다른 문제를 모여주며, 틀린 문제들은 마지막에 추려둬 제시한다. </w:t>
            </w:r>
          </w:p>
        </w:tc>
      </w:tr>
      <w:tr w:rsidR="00CF1A62" w:rsidTr="00B7058E">
        <w:trPr>
          <w:trHeight w:val="325"/>
        </w:trPr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317"/>
        </w:trPr>
        <w:tc>
          <w:tcPr>
            <w:tcW w:w="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</w:tr>
      <w:tr w:rsidR="00CF1A62" w:rsidTr="00B7058E">
        <w:trPr>
          <w:trHeight w:val="30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</w:tbl>
    <w:p w:rsidR="00CF1A62" w:rsidRDefault="00CF1A62" w:rsidP="00B52CBA">
      <w:pPr>
        <w:pStyle w:val="6"/>
        <w:numPr>
          <w:ilvl w:val="0"/>
          <w:numId w:val="3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답고르기</w:t>
      </w:r>
      <w:r>
        <w:rPr>
          <w:rFonts w:ascii="맑은 고딕" w:eastAsia="맑은 고딕" w:hAnsi="맑은 고딕"/>
          <w:b/>
          <w:bCs/>
        </w:rPr>
        <w:br/>
      </w: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"/>
        <w:gridCol w:w="2030"/>
        <w:gridCol w:w="2038"/>
        <w:gridCol w:w="2159"/>
        <w:gridCol w:w="2879"/>
      </w:tblGrid>
      <w:tr w:rsidR="00CF1A62" w:rsidTr="00B7058E">
        <w:trPr>
          <w:trHeight w:val="28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Lang_Learning_Answerchoice</w:t>
            </w:r>
          </w:p>
        </w:tc>
      </w:tr>
      <w:tr w:rsidR="00CF1A62" w:rsidTr="00B7058E">
        <w:trPr>
          <w:trHeight w:val="56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개별언어배움 – 답고르기</w:t>
            </w:r>
          </w:p>
        </w:tc>
      </w:tr>
      <w:tr w:rsidR="00CF1A62" w:rsidTr="00B7058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</w:tr>
      <w:tr w:rsidR="00CF1A62" w:rsidTr="00B7058E">
        <w:trPr>
          <w:trHeight w:val="57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2022-03-10</w:t>
            </w:r>
          </w:p>
        </w:tc>
      </w:tr>
      <w:tr w:rsidR="00CF1A62" w:rsidTr="00B7058E">
        <w:trPr>
          <w:trHeight w:val="300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사용자</w:t>
            </w:r>
          </w:p>
        </w:tc>
      </w:tr>
      <w:tr w:rsidR="00CF1A62" w:rsidTr="00B7058E">
        <w:trPr>
          <w:trHeight w:val="59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언어배움수업에서 제공하는 가르침수단으로, 주어진 문제에 딸리는 몇가지 선택지가운데서, 하나 또는 여럿의 답안을 사용자가 고르는 문제. </w:t>
            </w:r>
          </w:p>
        </w:tc>
      </w:tr>
      <w:tr w:rsidR="00CF1A62" w:rsidTr="00B7058E">
        <w:trPr>
          <w:trHeight w:val="381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 과정을 선택해서, 과정수업을 받고있다. </w:t>
            </w:r>
          </w:p>
        </w:tc>
      </w:tr>
      <w:tr w:rsidR="00CF1A62" w:rsidTr="00B7058E">
        <w:trPr>
          <w:trHeight w:val="59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문제의 답안을 옳바르게 찍어서 맞췄다면 맞췄다는 알림을 띄우고, 그렇지않다면 틀렸다는 알림을 띄운다. </w:t>
            </w:r>
          </w:p>
        </w:tc>
      </w:tr>
      <w:tr w:rsidR="00CF1A62" w:rsidTr="009D1C1B">
        <w:trPr>
          <w:trHeight w:val="336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20AC3">
            <w:pPr>
              <w:numPr>
                <w:ilvl w:val="0"/>
                <w:numId w:val="19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봉사기안에 갊겨진 언어과정가운데 과정에 있는 문제들가운데 하나를 뽑는다. </w:t>
            </w:r>
          </w:p>
          <w:p w:rsidR="00CF1A62" w:rsidRDefault="00CF1A62" w:rsidP="00B20AC3">
            <w:pPr>
              <w:numPr>
                <w:ilvl w:val="0"/>
                <w:numId w:val="19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체계로부터 뽑힌 문제가 답고르기이다. </w:t>
            </w:r>
          </w:p>
          <w:p w:rsidR="00CF1A62" w:rsidRDefault="00CF1A62" w:rsidP="00B20AC3">
            <w:pPr>
              <w:numPr>
                <w:ilvl w:val="0"/>
                <w:numId w:val="19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 답고르기문제를 화면에다 띄워 문제와 함께 선택지를 몇가지 보여준다.</w:t>
            </w:r>
          </w:p>
          <w:p w:rsidR="00CF1A62" w:rsidRDefault="00CF1A62" w:rsidP="00B20AC3">
            <w:pPr>
              <w:numPr>
                <w:ilvl w:val="0"/>
                <w:numId w:val="19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사용자는, 문제의 답안을 찍은 다음, 다음단추를 누른다. </w:t>
            </w:r>
          </w:p>
          <w:p w:rsidR="00CF1A62" w:rsidRDefault="00CF1A62" w:rsidP="00B20AC3">
            <w:pPr>
              <w:numPr>
                <w:ilvl w:val="0"/>
                <w:numId w:val="19"/>
              </w:numPr>
              <w:spacing w:after="120" w:line="276" w:lineRule="auto"/>
              <w:jc w:val="both"/>
              <w:rPr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다음단추를 누른 사용자가 짝맞춘것이 알맞다면, 체계는 정답알림과 함께 다음단추를 띄운다. </w:t>
            </w:r>
          </w:p>
          <w:p w:rsidR="00CF1A62" w:rsidRDefault="00CF1A62" w:rsidP="00B7058E">
            <w:pPr>
              <w:spacing w:after="120" w:line="276" w:lineRule="auto"/>
              <w:ind w:left="40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&gt;&gt; 사용자가 짝맞춘것이 알맞지않다면, E1로 간다. 체계는 오답알림과 함께 다음단추를 띄운다. </w:t>
            </w:r>
          </w:p>
        </w:tc>
      </w:tr>
      <w:tr w:rsidR="00CF1A62" w:rsidTr="00B7058E">
        <w:trPr>
          <w:trHeight w:val="584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607"/>
        </w:trPr>
        <w:tc>
          <w:tcPr>
            <w:tcW w:w="2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E1. 체계는, 오답알림과 함께 다음단추를 띄운다. 다음단추를 누르면 남은 다른 문제를 모여주며, 틀린 문제들은 마지막에 추려둬 제시한다. </w:t>
            </w:r>
          </w:p>
        </w:tc>
      </w:tr>
      <w:tr w:rsidR="00CF1A62" w:rsidTr="00B7058E">
        <w:trPr>
          <w:trHeight w:val="325"/>
        </w:trPr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317"/>
        </w:trPr>
        <w:tc>
          <w:tcPr>
            <w:tcW w:w="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</w:tr>
      <w:tr w:rsidR="00CF1A62" w:rsidTr="00B7058E">
        <w:trPr>
          <w:trHeight w:val="30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</w:tbl>
    <w:p w:rsidR="00CF1A62" w:rsidRDefault="00CF1A62" w:rsidP="00B52CBA">
      <w:pPr>
        <w:pStyle w:val="6"/>
        <w:numPr>
          <w:ilvl w:val="0"/>
          <w:numId w:val="3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따라말하기</w:t>
      </w:r>
      <w:r>
        <w:rPr>
          <w:rFonts w:ascii="맑은 고딕" w:eastAsia="맑은 고딕" w:hAnsi="맑은 고딕"/>
          <w:b/>
          <w:bCs/>
        </w:rPr>
        <w:br/>
      </w:r>
    </w:p>
    <w:tbl>
      <w:tblPr>
        <w:tblStyle w:val="TableNormal"/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"/>
        <w:gridCol w:w="2030"/>
        <w:gridCol w:w="2038"/>
        <w:gridCol w:w="2159"/>
        <w:gridCol w:w="2879"/>
      </w:tblGrid>
      <w:tr w:rsidR="00CF1A62" w:rsidTr="00B7058E">
        <w:trPr>
          <w:trHeight w:val="28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Lang_Learning_Repeat_Speech</w:t>
            </w:r>
          </w:p>
        </w:tc>
      </w:tr>
      <w:tr w:rsidR="00CF1A62" w:rsidTr="00B7058E">
        <w:trPr>
          <w:trHeight w:val="56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개별언어배움 – 따라말하기</w:t>
            </w:r>
          </w:p>
        </w:tc>
      </w:tr>
      <w:tr w:rsidR="00CF1A62" w:rsidTr="00B7058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</w:tr>
      <w:tr w:rsidR="00CF1A62" w:rsidTr="00B7058E">
        <w:trPr>
          <w:trHeight w:val="57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2022-03-10</w:t>
            </w:r>
          </w:p>
        </w:tc>
      </w:tr>
      <w:tr w:rsidR="00CF1A62" w:rsidTr="00B7058E">
        <w:trPr>
          <w:trHeight w:val="300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사용자</w:t>
            </w:r>
          </w:p>
        </w:tc>
      </w:tr>
      <w:tr w:rsidR="00CF1A62" w:rsidTr="00B7058E">
        <w:trPr>
          <w:trHeight w:val="599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언어배움수업에서 제공하는 가르침수단으로, 주어진 낱말이나 구절을 소리내여 따라읽게끔 한다. </w:t>
            </w:r>
          </w:p>
        </w:tc>
      </w:tr>
      <w:tr w:rsidR="00CF1A62" w:rsidTr="00B7058E">
        <w:trPr>
          <w:trHeight w:val="381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 과정을 선택해서, 과정수업을 받고있다. </w:t>
            </w:r>
          </w:p>
        </w:tc>
      </w:tr>
      <w:tr w:rsidR="00CF1A62" w:rsidTr="00B7058E">
        <w:trPr>
          <w:trHeight w:val="912"/>
        </w:trPr>
        <w:tc>
          <w:tcPr>
            <w:tcW w:w="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주어진 낱말이나 구절을 따라 읽었다면, 체계는 사용자목소리를 소리마디단위로 분석한다음, 사용자목소리와 문단이 알맞다면, 통과알림을 띄운다. </w:t>
            </w:r>
          </w:p>
        </w:tc>
      </w:tr>
      <w:tr w:rsidR="00CF1A62" w:rsidTr="00B7058E">
        <w:trPr>
          <w:trHeight w:val="10548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Normal Course: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봉사기안에 갊겨진 언어과정가운데 과정에 있는 문제들가운데 하나를 뽑는다.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체계로부터 뽑힌 문제가 따라말하기다.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따라말하기문제를 화면에다 띄워, 사용자가 주어진 문제를 따라읽게끔 한다. 따라말하기문제에는 문제로 낱말 또는 구절이 있으며, 그아래에 듣기단추와 마이크단추가 있다.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따라말하기문제를 띄워준다음, 문제를 그대로 들려준다.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듣기단추를 누른다.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듣기단추가 눌려졌다면, 체계는 문제를 들려준다.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마이크단추를 누른다.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사용자는, 들은 문제를 그대로 따라서 말한다.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사용자가 마이크로 말한 목소리를 소리마디단위로 분석한다. </w:t>
            </w:r>
          </w:p>
          <w:p w:rsidR="00CF1A62" w:rsidRDefault="00CF1A62" w:rsidP="00B20AC3">
            <w:pPr>
              <w:pStyle w:val="a4"/>
              <w:numPr>
                <w:ilvl w:val="0"/>
                <w:numId w:val="20"/>
              </w:numPr>
              <w:spacing w:after="120" w:line="276" w:lineRule="auto"/>
              <w:jc w:val="both"/>
              <w:rPr>
                <w:rFonts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사용자목소리가 분석결과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 xml:space="preserve">알맞다면, 체계는 정답알림과 함께 다음단추를 띄운다. </w:t>
            </w:r>
          </w:p>
          <w:p w:rsidR="00CF1A62" w:rsidRDefault="00CF1A62" w:rsidP="00B7058E">
            <w:pPr>
              <w:spacing w:after="120" w:line="276" w:lineRule="auto"/>
              <w:ind w:left="40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&gt;&gt; 사용자목소리가 분석결과 알맞지않다면, E1로 간다. 사용자가 세차례나 틀렸다면, 체계는 E2로 넘어간다. </w:t>
            </w:r>
          </w:p>
        </w:tc>
      </w:tr>
      <w:tr w:rsidR="00CF1A62" w:rsidTr="00B7058E">
        <w:trPr>
          <w:trHeight w:val="584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727"/>
        </w:trPr>
        <w:tc>
          <w:tcPr>
            <w:tcW w:w="2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E1. 체계는 오답알림과 함께 다시 해보라는 알림을 띄운다. </w:t>
            </w:r>
          </w:p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 xml:space="preserve">E2. 체계는 문제목소리를 다시 들려준 다음, 다음단추를 띄운다. </w:t>
            </w:r>
          </w:p>
        </w:tc>
      </w:tr>
      <w:tr w:rsidR="00CF1A62" w:rsidTr="00B7058E">
        <w:trPr>
          <w:trHeight w:val="325"/>
        </w:trPr>
        <w:tc>
          <w:tcPr>
            <w:tcW w:w="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317"/>
        </w:trPr>
        <w:tc>
          <w:tcPr>
            <w:tcW w:w="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/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</w:tr>
      <w:tr w:rsidR="00CF1A62" w:rsidTr="00B7058E">
        <w:trPr>
          <w:trHeight w:val="305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579"/>
        </w:trPr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</w:tbl>
    <w:p w:rsidR="00280EFE" w:rsidRDefault="00A85763" w:rsidP="00B52CBA">
      <w:pPr>
        <w:pStyle w:val="6"/>
        <w:numPr>
          <w:ilvl w:val="0"/>
          <w:numId w:val="3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교재내용</w:t>
      </w:r>
      <w:r w:rsidR="00CF1A62">
        <w:rPr>
          <w:rFonts w:ascii="맑은 고딕" w:eastAsia="맑은 고딕" w:hAnsi="맑은 고딕" w:hint="eastAsia"/>
          <w:b/>
          <w:bCs/>
        </w:rPr>
        <w:t>만들기</w:t>
      </w:r>
      <w:r w:rsidR="00DB3B54">
        <w:rPr>
          <w:rFonts w:ascii="맑은 고딕" w:eastAsia="맑은 고딕" w:hAnsi="맑은 고딕" w:hint="eastAsia"/>
          <w:b/>
          <w:bCs/>
        </w:rPr>
        <w:t xml:space="preserve"> 및 고치기</w:t>
      </w:r>
      <w:r w:rsidR="00CF1A62">
        <w:rPr>
          <w:rFonts w:ascii="맑은 고딕" w:eastAsia="맑은 고딕" w:hAnsi="맑은 고딕"/>
          <w:b/>
          <w:bCs/>
        </w:rPr>
        <w:br/>
      </w: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CF1A62" w:rsidRPr="00DB3B54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Pr="00DB3B54" w:rsidRDefault="00CF1A62" w:rsidP="00A85763">
            <w:pPr>
              <w:spacing w:after="120" w:line="276" w:lineRule="auto"/>
              <w:jc w:val="both"/>
              <w:rPr>
                <w:lang w:val="en-GB"/>
              </w:rPr>
            </w:pPr>
            <w:r w:rsidRPr="00DB3B54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Lang_Learning_Make</w:t>
            </w:r>
            <w:r w:rsidR="00DB3B54" w:rsidRPr="00DB3B54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_and_Edit</w:t>
            </w:r>
            <w:r w:rsidRPr="00DB3B54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_</w:t>
            </w:r>
            <w:r w:rsidR="00A85763">
              <w:rPr>
                <w:rFonts w:ascii="맑은 고딕" w:eastAsia="맑은 고딕" w:hAnsi="맑은 고딕" w:cs="맑은 고딕"/>
                <w:sz w:val="22"/>
                <w:szCs w:val="22"/>
                <w:lang w:val="en-GB"/>
              </w:rPr>
              <w:t>Context</w:t>
            </w:r>
          </w:p>
        </w:tc>
      </w:tr>
      <w:tr w:rsidR="00CF1A62" w:rsidTr="00B7058E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A85763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교재내용</w:t>
            </w:r>
            <w:r w:rsidR="00CF1A62">
              <w:rPr>
                <w:rFonts w:ascii="맑은 고딕" w:eastAsia="맑은 고딕" w:hAnsi="맑은 고딕" w:cs="맑은 고딕"/>
                <w:sz w:val="22"/>
                <w:szCs w:val="22"/>
              </w:rPr>
              <w:t>만들기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 고치기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CF1A62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2022-03-10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DB3B54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CF1A62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웹관리자, 언어수업기여자, 언어전문교사</w:t>
            </w:r>
          </w:p>
        </w:tc>
      </w:tr>
      <w:tr w:rsidR="00CF1A62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120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언어수업에 제공하기 위한 문제를 </w:t>
            </w:r>
            <w:r w:rsidR="00DB3B5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만들거나 고치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는 기능이다. 만들 문제로는 낱말 및 구절보여주기, 낱말짝맞추기, 답고르기, 따라말하기가 있다.</w:t>
            </w:r>
          </w:p>
        </w:tc>
      </w:tr>
      <w:tr w:rsidR="00CF1A62" w:rsidTr="00B7058E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관리자 또는 수업기여자로서 로그인되여있으며, 단계 및 주제별배움화면서 강의내용추가단추를 눌러서 문제만들기창으로 들어갔다. </w:t>
            </w:r>
          </w:p>
        </w:tc>
      </w:tr>
      <w:tr w:rsidR="00CF1A62" w:rsidTr="00B7058E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봉사기로부터 고른 언어에 올려진 언어배움과정을 단계순으로 주제별로 배울 과정의 목차와 제목을 보여준다. </w:t>
            </w:r>
          </w:p>
        </w:tc>
      </w:tr>
      <w:tr w:rsidR="00CF1A62" w:rsidTr="00B7058E">
        <w:trPr>
          <w:trHeight w:val="1025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52CBA">
            <w:pPr>
              <w:pStyle w:val="a4"/>
              <w:numPr>
                <w:ilvl w:val="0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언어별배움첫화면서 강의내용추가 및 수정단추를 눌러, 추가 및 수정화면에 들어와있다. </w:t>
            </w:r>
          </w:p>
          <w:p w:rsidR="00CF1A62" w:rsidRDefault="00CF1A62" w:rsidP="00B52CBA">
            <w:pPr>
              <w:pStyle w:val="a4"/>
              <w:numPr>
                <w:ilvl w:val="0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체계는, 어떤 문제를 만들지 선택지를 준다. 만들 문제의 선택지로는, 낱말 및 구절보여주기, 낱말짝맞추기, 답고르기, 따라말하기가 있다. </w:t>
            </w:r>
          </w:p>
          <w:p w:rsidR="00CF1A62" w:rsidRDefault="00CF1A62" w:rsidP="00B52CBA">
            <w:pPr>
              <w:pStyle w:val="a4"/>
              <w:numPr>
                <w:ilvl w:val="0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사용자는, 주어진 선택지서 하나를 고른다. </w:t>
            </w:r>
          </w:p>
          <w:p w:rsidR="00CF1A62" w:rsidRDefault="00CF1A62" w:rsidP="00B52CBA">
            <w:pPr>
              <w:pStyle w:val="a4"/>
              <w:numPr>
                <w:ilvl w:val="1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낱말 및 구절보여주기를 눌렀다면, 체계는 작성자가 새로 추가할 낱말이나 구절, 해석, 그림의 빈칸과, 록음파일첨부를 제공한다. </w:t>
            </w:r>
          </w:p>
          <w:p w:rsidR="00CF1A62" w:rsidRDefault="00CF1A62" w:rsidP="00B52CBA">
            <w:pPr>
              <w:pStyle w:val="a4"/>
              <w:numPr>
                <w:ilvl w:val="1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낱말짝맞추기를 눌렀다면, 체계는 작성자가 새로 추가할 낱말 또는 구절의 빈짝을 제공한다. </w:t>
            </w:r>
          </w:p>
          <w:p w:rsidR="00CF1A62" w:rsidRDefault="00CF1A62" w:rsidP="00B52CBA">
            <w:pPr>
              <w:pStyle w:val="a4"/>
              <w:numPr>
                <w:ilvl w:val="1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답고르기를 눌렀다면, 체계는 작성자가 만들 문제의 비어있는 질문과 답선택지의 양식과 록음파일첨부부를 제공한다. </w:t>
            </w:r>
          </w:p>
          <w:p w:rsidR="00CF1A62" w:rsidRDefault="00CF1A62" w:rsidP="00B52CBA">
            <w:pPr>
              <w:pStyle w:val="a4"/>
              <w:numPr>
                <w:ilvl w:val="1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따라말하기를 눌렀다면, 록음파일첨부부와 함께 따라말할 글의 양식을 제공한다. </w:t>
            </w:r>
          </w:p>
          <w:p w:rsidR="00CF1A62" w:rsidRDefault="00CF1A62" w:rsidP="00B52CBA">
            <w:pPr>
              <w:pStyle w:val="a4"/>
              <w:numPr>
                <w:ilvl w:val="0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내용을 다 넣었다면, 사용자는 확인단추를 누른다. </w:t>
            </w:r>
          </w:p>
          <w:p w:rsidR="00A64BC6" w:rsidRDefault="00A64BC6" w:rsidP="00B52CBA">
            <w:pPr>
              <w:pStyle w:val="a4"/>
              <w:numPr>
                <w:ilvl w:val="0"/>
                <w:numId w:val="3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확인단추를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사용자가 집어넣은 정보를 봉사기에 갊는다.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A64BC6" w:rsidRDefault="00A64BC6" w:rsidP="00A64BC6">
            <w:pPr>
              <w:pStyle w:val="a4"/>
              <w:spacing w:before="100" w:after="240" w:line="271" w:lineRule="auto"/>
              <w:ind w:left="1120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확인을 눌러,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집어넣은 내용이 봉사기로 저장이 제대로 되지않는다면,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E1로 간다.</w:t>
            </w:r>
          </w:p>
        </w:tc>
      </w:tr>
      <w:tr w:rsidR="00CF1A62" w:rsidTr="00B7058E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Alternative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  <w:tr w:rsidR="00CF1A62" w:rsidTr="00B7058E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Pr="00A64BC6" w:rsidRDefault="00A64BC6" w:rsidP="00B7058E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E1.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사용자가 봉사기에 올릴 내용이 제대로 올려지지않았다는 오류창을 띄운다.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</w:p>
        </w:tc>
      </w:tr>
      <w:tr w:rsidR="00CF1A62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CF1A62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CF1A62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CF1A62" w:rsidTr="00B7058E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F1A62" w:rsidRDefault="00CF1A62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1A62" w:rsidRDefault="00CF1A62" w:rsidP="00B7058E"/>
        </w:tc>
      </w:tr>
    </w:tbl>
    <w:p w:rsidR="00CF1A62" w:rsidRDefault="00CF1A62" w:rsidP="00CF1A62">
      <w:pPr>
        <w:pStyle w:val="Body"/>
        <w:rPr>
          <w:rFonts w:eastAsia="바탕"/>
        </w:rPr>
      </w:pPr>
    </w:p>
    <w:p w:rsidR="00CF1A62" w:rsidRDefault="00CF1A62" w:rsidP="00CF1A62">
      <w:pPr>
        <w:pStyle w:val="Body"/>
        <w:rPr>
          <w:rFonts w:eastAsia="바탕"/>
        </w:rPr>
      </w:pPr>
    </w:p>
    <w:p w:rsidR="00280EFE" w:rsidRDefault="00921DB3">
      <w:pPr>
        <w:pStyle w:val="3"/>
        <w:ind w:left="432" w:firstLine="0"/>
        <w:rPr>
          <w:lang w:val="ko-KR"/>
        </w:rPr>
      </w:pPr>
      <w:bookmarkStart w:id="13" w:name="_Toc98613284"/>
      <w:r>
        <w:t xml:space="preserve">4-2) </w:t>
      </w:r>
      <w:r>
        <w:rPr>
          <w:lang w:val="ko-KR"/>
        </w:rPr>
        <w:t>주제별낱말</w:t>
      </w:r>
      <w:bookmarkEnd w:id="13"/>
    </w:p>
    <w:p w:rsidR="00280EFE" w:rsidRDefault="00280EFE">
      <w:pPr>
        <w:pStyle w:val="Body"/>
        <w:rPr>
          <w:rFonts w:hint="default"/>
        </w:rPr>
      </w:pPr>
    </w:p>
    <w:p w:rsidR="00F43CE0" w:rsidRPr="00F43CE0" w:rsidRDefault="00F43CE0" w:rsidP="00F43CE0">
      <w:pPr>
        <w:pStyle w:val="4"/>
        <w:ind w:left="1440" w:hanging="4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주제별낱말흐름그림</w:t>
      </w:r>
    </w:p>
    <w:p w:rsidR="00F43CE0" w:rsidRDefault="00F43CE0" w:rsidP="00F43CE0">
      <w:pPr>
        <w:rPr>
          <w:rFonts w:eastAsiaTheme="minorEastAsia"/>
        </w:rPr>
      </w:pPr>
    </w:p>
    <w:p w:rsidR="00F43CE0" w:rsidRDefault="00F43CE0" w:rsidP="00F43CE0">
      <w:pPr>
        <w:rPr>
          <w:rFonts w:eastAsiaTheme="minorEastAsia"/>
        </w:rPr>
      </w:pPr>
    </w:p>
    <w:p w:rsidR="00F43CE0" w:rsidRPr="00F43CE0" w:rsidRDefault="00F43CE0" w:rsidP="00F43CE0">
      <w:pPr>
        <w:rPr>
          <w:rFonts w:eastAsiaTheme="minorEastAsia"/>
        </w:rPr>
      </w:pPr>
    </w:p>
    <w:p w:rsidR="005C2079" w:rsidRDefault="005C2079" w:rsidP="00B52CBA">
      <w:pPr>
        <w:pStyle w:val="4"/>
        <w:numPr>
          <w:ilvl w:val="0"/>
          <w:numId w:val="34"/>
        </w:numPr>
        <w:ind w:leftChars="0" w:firstLineChars="0"/>
        <w:rPr>
          <w:rFonts w:ascii="맑은 고딕" w:eastAsia="맑은 고딕" w:hAnsi="맑은 고딕" w:cs="맑은 고딕"/>
        </w:rPr>
      </w:pPr>
      <w:r w:rsidRPr="005C2079">
        <w:rPr>
          <w:rFonts w:ascii="맑은 고딕" w:eastAsia="맑은 고딕" w:hAnsi="맑은 고딕" w:cs="맑은 고딕"/>
        </w:rPr>
        <w:t>낱말주제목록</w:t>
      </w:r>
      <w:r>
        <w:rPr>
          <w:rFonts w:ascii="맑은 고딕" w:eastAsia="맑은 고딕" w:hAnsi="맑은 고딕" w:cs="맑은 고딕"/>
        </w:rPr>
        <w:br/>
      </w:r>
    </w:p>
    <w:p w:rsidR="005C2079" w:rsidRDefault="005C2079" w:rsidP="005C2079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5C2079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Words_by_Topics_Topicslist</w:t>
            </w:r>
          </w:p>
        </w:tc>
      </w:tr>
      <w:tr w:rsidR="005C2079" w:rsidTr="00B7058E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낱말주제목록</w:t>
            </w:r>
          </w:p>
        </w:tc>
      </w:tr>
      <w:tr w:rsidR="005C2079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5C2079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2022-03-11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2022-03-11</w:t>
            </w:r>
          </w:p>
        </w:tc>
      </w:tr>
      <w:tr w:rsidR="005C2079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5C2079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쓰임사례는, 주제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별낱말의 주제목록을 보여주기 위한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5C2079" w:rsidTr="00B7058E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첫화면서 주제별낱말단추를 눌러서,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주제별낱말화면으로 들어갔다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</w:tc>
      </w:tr>
      <w:tr w:rsidR="005C2079" w:rsidTr="00B7058E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봉사기로부터 고른 언어에 올려진 언어배움과정을 단계순으로 주제별로 배울 과정의 목차와 제목을 보여준다. </w:t>
            </w:r>
          </w:p>
        </w:tc>
      </w:tr>
      <w:tr w:rsidR="005C2079" w:rsidTr="00B7058E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0902BC" w:rsidP="00B20AC3">
            <w:pPr>
              <w:pStyle w:val="a4"/>
              <w:numPr>
                <w:ilvl w:val="0"/>
                <w:numId w:val="2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첫화면에서 주</w:t>
            </w:r>
            <w:r w:rsidR="0056023B">
              <w:rPr>
                <w:rFonts w:ascii="맑은 고딕" w:eastAsia="맑은 고딕" w:hAnsi="맑은 고딕" w:cs="맑은 고딕"/>
                <w:sz w:val="22"/>
                <w:szCs w:val="22"/>
              </w:rPr>
              <w:t>제별낱말단추를 눌렀다.</w:t>
            </w:r>
            <w:r w:rsidR="0056023B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56023B" w:rsidRPr="000902BC" w:rsidRDefault="0056023B" w:rsidP="00B20AC3">
            <w:pPr>
              <w:pStyle w:val="a4"/>
              <w:numPr>
                <w:ilvl w:val="0"/>
                <w:numId w:val="2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봉사기로부터 주제들의 목록을 </w:t>
            </w:r>
            <w:r w:rsidR="005D597E">
              <w:rPr>
                <w:rFonts w:ascii="맑은 고딕" w:eastAsia="맑은 고딕" w:hAnsi="맑은 고딕" w:cs="맑은 고딕"/>
                <w:sz w:val="22"/>
                <w:szCs w:val="22"/>
              </w:rPr>
              <w:t>가져와 화면에 띄운다.</w:t>
            </w:r>
            <w:r w:rsidR="005D597E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5C2079" w:rsidTr="00B7058E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/>
        </w:tc>
      </w:tr>
      <w:tr w:rsidR="005C2079" w:rsidRPr="00A64BC6" w:rsidTr="00B7058E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Pr="00A64BC6" w:rsidRDefault="005C2079" w:rsidP="00B7058E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5C2079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5C2079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5C2079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5C2079" w:rsidTr="00B7058E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2079" w:rsidRDefault="005C2079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2079" w:rsidRDefault="005C2079" w:rsidP="00B7058E"/>
        </w:tc>
      </w:tr>
    </w:tbl>
    <w:p w:rsidR="005C2079" w:rsidRDefault="005C2079" w:rsidP="005C2079">
      <w:pPr>
        <w:rPr>
          <w:rFonts w:eastAsiaTheme="minorEastAsia"/>
        </w:rPr>
      </w:pPr>
    </w:p>
    <w:p w:rsidR="005C2079" w:rsidRPr="005C2079" w:rsidRDefault="005C2079" w:rsidP="005C2079">
      <w:pPr>
        <w:rPr>
          <w:rFonts w:eastAsiaTheme="minorEastAsia"/>
        </w:rPr>
      </w:pPr>
    </w:p>
    <w:p w:rsidR="00B7058E" w:rsidRDefault="005C2079" w:rsidP="00B52CBA">
      <w:pPr>
        <w:pStyle w:val="4"/>
        <w:numPr>
          <w:ilvl w:val="0"/>
          <w:numId w:val="34"/>
        </w:numPr>
        <w:ind w:leftChars="0" w:firstLine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주제별낱말목록</w:t>
      </w:r>
      <w:r w:rsidR="00B7058E">
        <w:rPr>
          <w:rFonts w:ascii="맑은 고딕" w:eastAsia="맑은 고딕" w:hAnsi="맑은 고딕"/>
        </w:rPr>
        <w:br/>
      </w:r>
    </w:p>
    <w:p w:rsidR="00B7058E" w:rsidRDefault="00B7058E" w:rsidP="00B7058E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B7058E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Words_by_Topics_Topicslist</w:t>
            </w:r>
          </w:p>
        </w:tc>
      </w:tr>
      <w:tr w:rsidR="00B7058E" w:rsidTr="00B7058E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낱말주제목록</w:t>
            </w:r>
          </w:p>
        </w:tc>
      </w:tr>
      <w:tr w:rsidR="00B7058E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B7058E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2022-03-11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2022-03-11</w:t>
            </w:r>
          </w:p>
        </w:tc>
      </w:tr>
      <w:tr w:rsidR="00B7058E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B7058E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쓰임사례는, 주제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별낱말의 주제목록을 보여주기 위한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B7058E" w:rsidTr="00B7058E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첫화면서 주제별낱말단추를 눌러서,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주제별낱말화면으로 들어갔다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. </w:t>
            </w:r>
          </w:p>
        </w:tc>
      </w:tr>
      <w:tr w:rsidR="00B7058E" w:rsidTr="00B7058E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앞의 낱말주제목록서 사용자가 고른 주제에 맞는 낱말들을 여러 언어로 보여준다.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B7058E" w:rsidRPr="005C2079" w:rsidTr="00B7058E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52CBA">
            <w:pPr>
              <w:pStyle w:val="a4"/>
              <w:numPr>
                <w:ilvl w:val="0"/>
                <w:numId w:val="3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낱말주제목록에서 한 주제를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7058E" w:rsidRDefault="00B7058E" w:rsidP="00B52CBA">
            <w:pPr>
              <w:pStyle w:val="a4"/>
              <w:numPr>
                <w:ilvl w:val="0"/>
                <w:numId w:val="3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사용자가 고른 주제에 맞는 낱말들을 여러언어로 보여준다. </w:t>
            </w:r>
          </w:p>
          <w:p w:rsidR="00B7058E" w:rsidRPr="005C2079" w:rsidRDefault="00B7058E" w:rsidP="00B52CBA">
            <w:pPr>
              <w:pStyle w:val="a4"/>
              <w:numPr>
                <w:ilvl w:val="0"/>
                <w:numId w:val="3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낱말을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그 낱말에 목소리파일이 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목소리파일을 재생한다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. </w:t>
            </w:r>
          </w:p>
        </w:tc>
      </w:tr>
      <w:tr w:rsidR="00B7058E" w:rsidTr="00B7058E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/>
        </w:tc>
      </w:tr>
      <w:tr w:rsidR="00B7058E" w:rsidRPr="00B7058E" w:rsidTr="00B7058E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Pr="00B7058E" w:rsidRDefault="00B7058E" w:rsidP="00B7058E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B7058E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B7058E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B7058E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B7058E" w:rsidTr="00B7058E">
        <w:trPr>
          <w:trHeight w:val="2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Sequence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/>
        </w:tc>
      </w:tr>
    </w:tbl>
    <w:p w:rsidR="00B7058E" w:rsidRDefault="00B7058E" w:rsidP="00B7058E">
      <w:pPr>
        <w:rPr>
          <w:rFonts w:eastAsiaTheme="minorEastAsia"/>
        </w:rPr>
      </w:pPr>
    </w:p>
    <w:p w:rsidR="00B7058E" w:rsidRPr="00B7058E" w:rsidRDefault="00B7058E" w:rsidP="00B7058E">
      <w:pPr>
        <w:rPr>
          <w:rFonts w:eastAsiaTheme="minorEastAsia"/>
        </w:rPr>
      </w:pPr>
    </w:p>
    <w:p w:rsidR="005C2079" w:rsidRPr="005C2079" w:rsidRDefault="00B7058E" w:rsidP="00B52CBA">
      <w:pPr>
        <w:pStyle w:val="4"/>
        <w:numPr>
          <w:ilvl w:val="0"/>
          <w:numId w:val="34"/>
        </w:numPr>
        <w:ind w:leftChars="0" w:firstLine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낱말</w:t>
      </w:r>
      <w:r w:rsidR="000E52D4">
        <w:rPr>
          <w:rFonts w:ascii="맑은 고딕" w:eastAsia="맑은 고딕" w:hAnsi="맑은 고딕" w:hint="eastAsia"/>
        </w:rPr>
        <w:t>더하기</w:t>
      </w:r>
      <w:r w:rsidR="00CC32EF">
        <w:rPr>
          <w:rFonts w:ascii="맑은 고딕" w:eastAsia="맑은 고딕" w:hAnsi="맑은 고딕" w:hint="eastAsia"/>
        </w:rPr>
        <w:t xml:space="preserve"> 및 고치기</w:t>
      </w:r>
      <w:r w:rsidR="005C2079" w:rsidRPr="005C2079">
        <w:rPr>
          <w:rFonts w:ascii="맑은 고딕" w:eastAsia="맑은 고딕" w:hAnsi="맑은 고딕"/>
        </w:rPr>
        <w:br/>
      </w:r>
    </w:p>
    <w:p w:rsidR="005C2079" w:rsidRDefault="005C2079">
      <w:pPr>
        <w:rPr>
          <w:rFonts w:eastAsiaTheme="minorEastAsia"/>
        </w:rPr>
        <w:pPrChange w:id="14" w:author="user" w:date="2022-03-13T13:58:00Z">
          <w:pPr>
            <w:pStyle w:val="Body"/>
          </w:pPr>
        </w:pPrChange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B7058E" w:rsidRPr="00F93B09" w:rsidTr="00B7058E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Pr="00B7058E" w:rsidRDefault="00B7058E" w:rsidP="00B7058E">
            <w:pPr>
              <w:spacing w:after="120" w:line="276" w:lineRule="auto"/>
              <w:jc w:val="both"/>
              <w:rPr>
                <w:lang w:val="en-GB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Words_by_Topics_</w:t>
            </w:r>
            <w:ins w:id="15" w:author="user" w:date="2022-03-13T13:58:00Z">
              <w:r w:rsidR="00CC32EF">
                <w:rPr>
                  <w:rFonts w:ascii="맑은 고딕" w:eastAsia="맑은 고딕" w:hAnsi="맑은 고딕" w:cs="맑은 고딕"/>
                  <w:sz w:val="22"/>
                  <w:szCs w:val="22"/>
                  <w:lang w:val="en-US"/>
                </w:rPr>
                <w:t>Add_and_Edit</w:t>
              </w:r>
            </w:ins>
            <w:del w:id="16" w:author="user" w:date="2022-03-13T13:58:00Z">
              <w:r>
                <w:rPr>
                  <w:rFonts w:ascii="맑은 고딕" w:eastAsia="맑은 고딕" w:hAnsi="맑은 고딕" w:cs="맑은 고딕"/>
                  <w:sz w:val="22"/>
                  <w:szCs w:val="22"/>
                  <w:lang w:val="en-US"/>
                </w:rPr>
                <w:delText>New</w:delText>
              </w:r>
            </w:del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_Words</w:t>
            </w:r>
          </w:p>
        </w:tc>
      </w:tr>
      <w:tr w:rsidR="00B7058E" w:rsidTr="00B7058E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낱말</w:t>
            </w:r>
            <w:r w:rsidR="000E52D4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더하기</w:t>
            </w:r>
            <w:r w:rsidR="00CC32E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및 고치기</w:t>
            </w:r>
          </w:p>
        </w:tc>
      </w:tr>
      <w:tr w:rsidR="00B7058E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B7058E" w:rsidTr="00B7058E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0E52D4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2022-03-12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0E52D4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</w:t>
            </w:r>
            <w:ins w:id="17" w:author="user" w:date="2022-03-13T13:58:00Z">
              <w:r w:rsidR="00CC32EF">
                <w:rPr>
                  <w:rFonts w:ascii="맑은 고딕" w:eastAsia="맑은 고딕" w:hAnsi="맑은 고딕" w:cs="맑은 고딕"/>
                  <w:sz w:val="20"/>
                  <w:szCs w:val="20"/>
                </w:rPr>
                <w:t>13</w:t>
              </w:r>
            </w:ins>
            <w:del w:id="18" w:author="user" w:date="2022-03-13T13:58:00Z">
              <w:r>
                <w:rPr>
                  <w:rFonts w:ascii="맑은 고딕" w:eastAsia="맑은 고딕" w:hAnsi="맑은 고딕" w:cs="맑은 고딕"/>
                  <w:sz w:val="20"/>
                  <w:szCs w:val="20"/>
                </w:rPr>
                <w:delText>12</w:delText>
              </w:r>
            </w:del>
          </w:p>
        </w:tc>
      </w:tr>
      <w:tr w:rsidR="00B7058E" w:rsidTr="00B7058E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Pr="000E52D4" w:rsidRDefault="0052650B" w:rsidP="0052650B">
            <w:pPr>
              <w:spacing w:after="240" w:line="271" w:lineRule="auto"/>
              <w:jc w:val="both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모든 사용자</w:t>
            </w:r>
          </w:p>
        </w:tc>
      </w:tr>
      <w:tr w:rsidR="00B7058E" w:rsidTr="00B7058E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9A36D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주제안에 새로운 낱말을 더하는 기능이다.</w:t>
            </w:r>
            <w:r w:rsidR="009A36D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B7058E" w:rsidTr="00B7058E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9A36D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</w:t>
            </w:r>
            <w:r w:rsidR="009A36D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9A36D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주제별낱말목록서 </w:t>
            </w:r>
            <w:r w:rsidR="008D1B8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새로운 낱말을 더하기 위해 낱말더하기단추를 눌러,</w:t>
            </w:r>
            <w:r w:rsidR="008D1B8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8D1B8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 페이지로 들어왔다.</w:t>
            </w:r>
            <w:r w:rsidR="008D1B8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B7058E" w:rsidTr="00B7058E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0523EA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새로운 낱말을 이미 있는 언어나,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새로운 언어로 추가한다</w:t>
            </w:r>
            <w:r w:rsidR="00B7058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.</w:t>
            </w:r>
            <w:r w:rsidR="00B7058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B7058E" w:rsidRPr="005C2079" w:rsidTr="00B7058E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650B" w:rsidRPr="005C2079" w:rsidRDefault="00B7058E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</w:t>
            </w:r>
            <w:r w:rsidR="0052650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주제별낱말목록서 낱말더하기 및 고치기단추를 눌렀다.</w:t>
            </w:r>
            <w:r w:rsidR="0052650B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7058E" w:rsidRDefault="0052650B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 주제별낱말목록을 고칠수 있게끔, 표속글자들을 고정된 글자로부터 문구창으로 바꾼다.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52650B" w:rsidRDefault="0052650B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 xml:space="preserve">사용자는, </w:t>
            </w:r>
            <w:r w:rsidR="00A637A0">
              <w:rPr>
                <w:rFonts w:ascii="맑은 고딕" w:eastAsia="맑은 고딕" w:hAnsi="맑은 고딕" w:cs="맑은 고딕"/>
                <w:sz w:val="22"/>
                <w:szCs w:val="22"/>
              </w:rPr>
              <w:t>더하거나 고치려는 내용을 표안에다 적는다.</w:t>
            </w:r>
            <w:r w:rsidR="00A637A0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A637A0" w:rsidRDefault="00A637A0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없는 표칸을 더하려면,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표맨끝(맨오른쪽이나 맨아래)의 더하기단추를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A637A0" w:rsidRDefault="00F40EDA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고치기가 다 됐다면,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완료단추를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40EDA" w:rsidRDefault="00F40EDA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완료단추를 눌렀다면, 체계는 고쳐진 정보를 봉사기로 보내,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변경된 정보를 갱신한다.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40EDA" w:rsidRPr="005C2079" w:rsidRDefault="00F40EDA" w:rsidP="00B52CBA">
            <w:pPr>
              <w:pStyle w:val="a4"/>
              <w:numPr>
                <w:ilvl w:val="0"/>
                <w:numId w:val="3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 주제별낱말목록으로 가서, 갱신완료된 정보를 화면에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B7058E" w:rsidTr="00B7058E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/>
        </w:tc>
      </w:tr>
      <w:tr w:rsidR="00B7058E" w:rsidRPr="00B7058E" w:rsidTr="00B7058E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Pr="00B7058E" w:rsidRDefault="00B7058E" w:rsidP="00B7058E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B7058E" w:rsidTr="00B7058E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B7058E" w:rsidTr="00B7058E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B7058E" w:rsidTr="00B7058E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B7058E" w:rsidTr="00B7058E">
        <w:trPr>
          <w:trHeight w:val="2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58E" w:rsidRDefault="00B7058E" w:rsidP="00B7058E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058E" w:rsidRDefault="00B7058E" w:rsidP="00B7058E"/>
        </w:tc>
      </w:tr>
    </w:tbl>
    <w:p w:rsidR="00CC32EF" w:rsidRDefault="00CC32EF" w:rsidP="00CC32EF">
      <w:pPr>
        <w:rPr>
          <w:rFonts w:eastAsiaTheme="minorEastAsia"/>
        </w:rPr>
      </w:pPr>
    </w:p>
    <w:p w:rsidR="00CC32EF" w:rsidRPr="00CC32EF" w:rsidRDefault="00CC32EF" w:rsidP="00CC32EF">
      <w:pPr>
        <w:rPr>
          <w:rFonts w:eastAsiaTheme="minorEastAsia"/>
        </w:rPr>
      </w:pPr>
    </w:p>
    <w:p w:rsidR="005C2079" w:rsidRPr="00CC32EF" w:rsidRDefault="00CC32EF" w:rsidP="00B52CBA">
      <w:pPr>
        <w:pStyle w:val="4"/>
        <w:numPr>
          <w:ilvl w:val="0"/>
          <w:numId w:val="34"/>
        </w:numPr>
        <w:ind w:leftChars="0" w:firstLine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주제더하기 및 고치기</w:t>
      </w:r>
      <w:r w:rsidR="005C2079" w:rsidRPr="00CC32EF">
        <w:rPr>
          <w:rFonts w:ascii="맑은 고딕" w:eastAsia="맑은 고딕" w:hAnsi="맑은 고딕"/>
        </w:rPr>
        <w:br/>
      </w:r>
    </w:p>
    <w:p w:rsidR="005C2079" w:rsidRDefault="005C2079" w:rsidP="005C2079">
      <w:pPr>
        <w:pStyle w:val="Body"/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CC32EF" w:rsidRPr="00F93B09" w:rsidTr="0052650B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Pr="00B7058E" w:rsidRDefault="00CC32EF" w:rsidP="00CC32EF">
            <w:pPr>
              <w:spacing w:after="120" w:line="276" w:lineRule="auto"/>
              <w:jc w:val="both"/>
              <w:rPr>
                <w:lang w:val="en-GB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Words_by_Topics_Add_and_Edit_Topic</w:t>
            </w:r>
          </w:p>
        </w:tc>
      </w:tr>
      <w:tr w:rsidR="00CC32EF" w:rsidTr="0052650B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주제더하기 및 고치기</w:t>
            </w:r>
          </w:p>
        </w:tc>
      </w:tr>
      <w:tr w:rsidR="00CC32EF" w:rsidTr="0052650B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CC32EF" w:rsidTr="0052650B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CC32EF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2022-03-13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2022-03-13</w:t>
            </w:r>
          </w:p>
        </w:tc>
      </w:tr>
      <w:tr w:rsidR="00CC32EF" w:rsidTr="0052650B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Pr="000E52D4" w:rsidRDefault="00CC32EF" w:rsidP="0052650B">
            <w:pPr>
              <w:spacing w:after="240" w:line="271" w:lineRule="auto"/>
              <w:jc w:val="both"/>
              <w:rPr>
                <w:rFonts w:ascii="맑은 고딕" w:eastAsia="맑은 고딕" w:hAnsi="맑은 고딕"/>
              </w:rPr>
            </w:pPr>
            <w:r w:rsidRPr="000E52D4">
              <w:rPr>
                <w:rFonts w:ascii="맑은 고딕" w:eastAsia="맑은 고딕" w:hAnsi="맑은 고딕" w:hint="eastAsia"/>
                <w:sz w:val="20"/>
                <w:szCs w:val="20"/>
              </w:rPr>
              <w:t>언어전문교사,</w:t>
            </w:r>
            <w:r w:rsidRPr="000E52D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0E52D4">
              <w:rPr>
                <w:rFonts w:ascii="맑은 고딕" w:eastAsia="맑은 고딕" w:hAnsi="맑은 고딕" w:hint="eastAsia"/>
                <w:sz w:val="20"/>
                <w:szCs w:val="20"/>
              </w:rPr>
              <w:t>언어수업기여자,</w:t>
            </w:r>
            <w:r w:rsidRPr="000E52D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0E52D4">
              <w:rPr>
                <w:rFonts w:ascii="맑은 고딕" w:eastAsia="맑은 고딕" w:hAnsi="맑은 고딕" w:hint="eastAsia"/>
                <w:sz w:val="20"/>
                <w:szCs w:val="20"/>
              </w:rPr>
              <w:t>웹관리자</w:t>
            </w:r>
          </w:p>
        </w:tc>
      </w:tr>
      <w:tr w:rsidR="00CC32EF" w:rsidTr="0052650B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CC32EF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새로운 주제를 더하는 기능이다.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CC32EF" w:rsidTr="0052650B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낱말</w:t>
            </w:r>
            <w:r w:rsidR="00F40EDA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목록서 새로운 </w:t>
            </w:r>
            <w:r w:rsidR="00F40EDA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주제를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더하기 위해 </w:t>
            </w:r>
            <w:r w:rsidR="00F40EDA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주제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더하기단추를 눌러,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 페이지로 들어왔다.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</w:p>
        </w:tc>
      </w:tr>
      <w:tr w:rsidR="00CC32EF" w:rsidTr="0052650B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DB77A1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인가된 사용자는,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새로운 주제를 추가한다.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CC32EF" w:rsidRPr="005C2079" w:rsidTr="0052650B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낱말주제목록에서 </w:t>
            </w:r>
            <w:r w:rsidR="00F40EDA">
              <w:rPr>
                <w:rFonts w:ascii="맑은 고딕" w:eastAsia="맑은 고딕" w:hAnsi="맑은 고딕" w:cs="맑은 고딕"/>
                <w:sz w:val="22"/>
                <w:szCs w:val="22"/>
              </w:rPr>
              <w:t>주제더하기단추를 눌렀다.</w:t>
            </w:r>
            <w:r w:rsidR="00F40EDA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DB77A1" w:rsidRDefault="00DB77A1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낱말주제목록을 고칠수 있게끔 문구를 문구창으로 변환한다.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40EDA" w:rsidRDefault="00DB77A1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43790">
              <w:rPr>
                <w:rFonts w:ascii="맑은 고딕" w:eastAsia="맑은 고딕" w:hAnsi="맑은 고딕" w:cs="맑은 고딕"/>
                <w:sz w:val="22"/>
                <w:szCs w:val="22"/>
              </w:rPr>
              <w:t>고칠 내용을 문구창에 입력한다.</w:t>
            </w:r>
            <w:r w:rsidR="00743790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743790" w:rsidRDefault="00743790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없는 주제를 더할려면, </w:t>
            </w:r>
            <w:r w:rsidR="00916EDD">
              <w:rPr>
                <w:rFonts w:ascii="맑은 고딕" w:eastAsia="맑은 고딕" w:hAnsi="맑은 고딕" w:cs="맑은 고딕"/>
                <w:sz w:val="22"/>
                <w:szCs w:val="22"/>
              </w:rPr>
              <w:t>주제더하기단추를 누른다.</w:t>
            </w:r>
            <w:r w:rsidR="00916EDD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16EDD" w:rsidRDefault="00916EDD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주제더하기단추를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더할 주제의 빈칸을 제공한다.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16EDD" w:rsidRDefault="00916EDD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사용자는 주어진 빈칸에다 </w:t>
            </w:r>
            <w:r w:rsidR="00F43CE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더할 주제를 체계서 지원하는 여러 </w:t>
            </w:r>
            <w:r w:rsidR="00F43CE0"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언어로 집어넣는다.</w:t>
            </w:r>
            <w:r w:rsidR="00F43CE0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43CE0" w:rsidRDefault="00F43CE0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다 집어넣었다면,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확인단추를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43CE0" w:rsidRDefault="000B2765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확인단추를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갱신된 내용을 봉사기에다 적용한다. </w:t>
            </w:r>
          </w:p>
          <w:p w:rsidR="000B2765" w:rsidRDefault="000B2765" w:rsidP="00B52CBA">
            <w:pPr>
              <w:pStyle w:val="a4"/>
              <w:numPr>
                <w:ilvl w:val="0"/>
                <w:numId w:val="3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봉사기로의 갱신이 성공적으로 됐다면,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갱신된 내용을 낱말주제목록에다 적용한다.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0B2765" w:rsidRPr="005C2079" w:rsidRDefault="000B2765" w:rsidP="000B2765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갱신하는데 오류가 났다면, 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CC32EF" w:rsidTr="0052650B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/>
        </w:tc>
      </w:tr>
      <w:tr w:rsidR="00CC32EF" w:rsidRPr="00B7058E" w:rsidTr="0052650B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Pr="00B7058E" w:rsidRDefault="000B2765" w:rsidP="0052650B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E1. 갱신오</w:t>
            </w:r>
            <w:r w:rsidR="00D0679E">
              <w:rPr>
                <w:rFonts w:ascii="맑은 고딕" w:eastAsia="맑은 고딕" w:hAnsi="맑은 고딕" w:hint="eastAsia"/>
                <w:sz w:val="22"/>
                <w:szCs w:val="22"/>
              </w:rPr>
              <w:t>류문구화면을 띄우고,</w:t>
            </w:r>
            <w:r w:rsidR="00D0679E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="00D0679E">
              <w:rPr>
                <w:rFonts w:ascii="맑은 고딕" w:eastAsia="맑은 고딕" w:hAnsi="맑은 고딕" w:hint="eastAsia"/>
                <w:sz w:val="22"/>
                <w:szCs w:val="22"/>
              </w:rPr>
              <w:t>사용자가 고친 내용을 그대로 둔다.</w:t>
            </w:r>
            <w:r w:rsidR="00D0679E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</w:p>
        </w:tc>
      </w:tr>
      <w:tr w:rsidR="00CC32EF" w:rsidTr="0052650B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CC32EF" w:rsidTr="0052650B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CC32EF" w:rsidTr="0052650B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CC32EF" w:rsidTr="0052650B">
        <w:trPr>
          <w:trHeight w:val="2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32EF" w:rsidRDefault="00CC32EF" w:rsidP="005265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C32EF" w:rsidRDefault="00CC32EF" w:rsidP="0052650B"/>
        </w:tc>
      </w:tr>
    </w:tbl>
    <w:p w:rsidR="00CC32EF" w:rsidRDefault="00CC32EF" w:rsidP="005C2079">
      <w:pPr>
        <w:pStyle w:val="Body"/>
        <w:rPr>
          <w:rFonts w:eastAsiaTheme="minorEastAsia"/>
        </w:rPr>
      </w:pPr>
    </w:p>
    <w:p w:rsidR="005C2079" w:rsidRPr="005C2079" w:rsidRDefault="005C2079" w:rsidP="005C2079">
      <w:pPr>
        <w:pStyle w:val="Body"/>
        <w:rPr>
          <w:rFonts w:eastAsiaTheme="minorEastAsia"/>
        </w:rPr>
      </w:pPr>
    </w:p>
    <w:p w:rsidR="00280EFE" w:rsidRDefault="00921DB3">
      <w:pPr>
        <w:pStyle w:val="3"/>
        <w:ind w:left="432" w:firstLine="0"/>
        <w:rPr>
          <w:lang w:val="ko-KR"/>
        </w:rPr>
      </w:pPr>
      <w:bookmarkStart w:id="19" w:name="_Toc98613285"/>
      <w:r>
        <w:t xml:space="preserve">4-3) </w:t>
      </w:r>
      <w:r>
        <w:rPr>
          <w:lang w:val="ko-KR"/>
        </w:rPr>
        <w:t>주제별말하기표현</w:t>
      </w:r>
      <w:bookmarkEnd w:id="19"/>
    </w:p>
    <w:p w:rsidR="00B7058E" w:rsidRDefault="00B7058E" w:rsidP="00B7058E">
      <w:pPr>
        <w:pStyle w:val="Body"/>
        <w:rPr>
          <w:rFonts w:eastAsiaTheme="minorEastAsia"/>
        </w:rPr>
      </w:pPr>
    </w:p>
    <w:p w:rsidR="00B7058E" w:rsidRDefault="00B7058E" w:rsidP="00B7058E">
      <w:pPr>
        <w:pStyle w:val="Body"/>
        <w:rPr>
          <w:rFonts w:eastAsiaTheme="minorEastAsia"/>
        </w:rPr>
      </w:pPr>
    </w:p>
    <w:p w:rsidR="00B7058E" w:rsidRPr="00B7058E" w:rsidRDefault="00B7058E" w:rsidP="00B7058E">
      <w:pPr>
        <w:pStyle w:val="Body"/>
        <w:rPr>
          <w:rFonts w:eastAsiaTheme="minorEastAsia"/>
        </w:rPr>
      </w:pPr>
    </w:p>
    <w:p w:rsidR="00280EFE" w:rsidRDefault="00921DB3">
      <w:pPr>
        <w:pStyle w:val="3"/>
        <w:ind w:left="432" w:firstLine="0"/>
      </w:pPr>
      <w:bookmarkStart w:id="20" w:name="_Toc98613286"/>
      <w:r>
        <w:lastRenderedPageBreak/>
        <w:t xml:space="preserve">4-4) </w:t>
      </w:r>
      <w:r>
        <w:rPr>
          <w:lang w:val="ko-KR"/>
        </w:rPr>
        <w:t>주제별글읽기</w:t>
      </w:r>
      <w:bookmarkEnd w:id="20"/>
    </w:p>
    <w:p w:rsidR="00F43CE0" w:rsidRPr="001A2F0D" w:rsidRDefault="00921DB3" w:rsidP="001A2F0D">
      <w:pPr>
        <w:pStyle w:val="3"/>
        <w:ind w:left="432" w:firstLine="0"/>
        <w:rPr>
          <w:lang w:val="ko-KR"/>
        </w:rPr>
      </w:pPr>
      <w:bookmarkStart w:id="21" w:name="_Toc98613287"/>
      <w:r>
        <w:t xml:space="preserve">4-5) </w:t>
      </w:r>
      <w:r>
        <w:rPr>
          <w:lang w:val="ko-KR"/>
        </w:rPr>
        <w:t>게시판공통</w:t>
      </w:r>
      <w:bookmarkEnd w:id="21"/>
    </w:p>
    <w:p w:rsidR="00F43CE0" w:rsidRPr="00F43CE0" w:rsidRDefault="00F43CE0">
      <w:pPr>
        <w:pStyle w:val="Body"/>
        <w:rPr>
          <w:rFonts w:eastAsiaTheme="minorEastAsia"/>
        </w:rPr>
      </w:pPr>
    </w:p>
    <w:p w:rsidR="00F43CE0" w:rsidRPr="00F43CE0" w:rsidRDefault="00F43CE0" w:rsidP="00F43CE0">
      <w:pPr>
        <w:pStyle w:val="4"/>
        <w:ind w:left="1440" w:hanging="480"/>
        <w:rPr>
          <w:rFonts w:ascii="맑은 고딕" w:eastAsia="맑은 고딕" w:hAnsi="맑은 고딕"/>
        </w:rPr>
      </w:pPr>
      <w:r w:rsidRPr="00F43CE0">
        <w:rPr>
          <w:rFonts w:ascii="맑은 고딕" w:eastAsia="맑은 고딕" w:hAnsi="맑은 고딕" w:hint="eastAsia"/>
        </w:rPr>
        <w:t>게시판흐름그림</w:t>
      </w:r>
    </w:p>
    <w:p w:rsidR="00F43CE0" w:rsidRDefault="00F43CE0" w:rsidP="00F43CE0">
      <w:pPr>
        <w:rPr>
          <w:rFonts w:eastAsiaTheme="minorEastAsia"/>
        </w:rPr>
      </w:pPr>
    </w:p>
    <w:p w:rsidR="00F43CE0" w:rsidRDefault="00F43CE0" w:rsidP="00F43CE0">
      <w:pPr>
        <w:rPr>
          <w:rFonts w:eastAsiaTheme="minorEastAsia"/>
        </w:rPr>
      </w:pPr>
    </w:p>
    <w:p w:rsidR="00F43CE0" w:rsidRPr="00F43CE0" w:rsidRDefault="00F43CE0" w:rsidP="00F43CE0">
      <w:pPr>
        <w:rPr>
          <w:rFonts w:eastAsiaTheme="minorEastAsia"/>
        </w:rPr>
      </w:pPr>
    </w:p>
    <w:p w:rsidR="00096C5D" w:rsidRDefault="00096C5D" w:rsidP="00156637">
      <w:pPr>
        <w:pStyle w:val="4"/>
        <w:ind w:leftChars="0" w:left="720" w:firstLineChars="0" w:firstLine="0"/>
        <w:rPr>
          <w:rFonts w:ascii="맑은 고딕" w:eastAsia="맑은 고딕" w:hAnsi="맑은 고딕"/>
        </w:rPr>
      </w:pPr>
      <w:r w:rsidRPr="00096C5D">
        <w:rPr>
          <w:rFonts w:ascii="맑은 고딕" w:eastAsia="맑은 고딕" w:hAnsi="맑은 고딕" w:hint="eastAsia"/>
        </w:rPr>
        <w:t>게시글</w:t>
      </w:r>
      <w:r>
        <w:rPr>
          <w:rFonts w:ascii="맑은 고딕" w:eastAsia="맑은 고딕" w:hAnsi="맑은 고딕" w:hint="eastAsia"/>
        </w:rPr>
        <w:t>목록</w:t>
      </w:r>
    </w:p>
    <w:p w:rsidR="00096C5D" w:rsidRDefault="00096C5D" w:rsidP="00096C5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50584C" w:rsidTr="00A15376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50584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  <w:lang w:val="en-US"/>
              </w:rPr>
              <w:t>Forum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postslist</w:t>
            </w:r>
          </w:p>
        </w:tc>
      </w:tr>
      <w:tr w:rsidR="0050584C" w:rsidTr="00A15376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목록</w:t>
            </w:r>
          </w:p>
        </w:tc>
      </w:tr>
      <w:tr w:rsidR="0050584C" w:rsidTr="00A15376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50584C" w:rsidTr="00A15376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50584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277D56" w:rsidP="0050584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2022-03-17</w:t>
            </w:r>
          </w:p>
        </w:tc>
      </w:tr>
      <w:tr w:rsidR="0050584C" w:rsidTr="00A15376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50584C" w:rsidTr="00A15376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올려진 모든 게시글의 목록을 보여주는 기능이다.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50584C" w:rsidTr="00A15376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첫화면서 게시판단추를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50584C" w:rsidTr="00A15376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50584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봉사기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 올려진 게시판게시글</w:t>
            </w:r>
            <w:r w:rsidR="00CF544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들의 목록과 게시글단추를 띄워준다.</w:t>
            </w:r>
            <w:r w:rsidR="00CF544F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50584C" w:rsidRPr="000902BC" w:rsidTr="00A15376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280D5A">
            <w:pPr>
              <w:pStyle w:val="a4"/>
              <w:numPr>
                <w:ilvl w:val="0"/>
                <w:numId w:val="4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첫화면에서 </w:t>
            </w:r>
            <w:r w:rsidR="00CF544F">
              <w:rPr>
                <w:rFonts w:ascii="맑은 고딕" w:eastAsia="맑은 고딕" w:hAnsi="맑은 고딕" w:cs="맑은 고딕"/>
                <w:sz w:val="22"/>
                <w:szCs w:val="22"/>
              </w:rPr>
              <w:t>게시판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CF544F">
              <w:rPr>
                <w:rFonts w:ascii="맑은 고딕" w:eastAsia="맑은 고딕" w:hAnsi="맑은 고딕" w:cs="맑은 고딕"/>
                <w:sz w:val="22"/>
                <w:szCs w:val="22"/>
              </w:rPr>
              <w:t>게시판종류로는,</w:t>
            </w:r>
            <w:r w:rsidR="00CF544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CF544F">
              <w:rPr>
                <w:rFonts w:ascii="맑은 고딕" w:eastAsia="맑은 고딕" w:hAnsi="맑은 고딕" w:cs="맑은 고딕"/>
                <w:sz w:val="22"/>
                <w:szCs w:val="22"/>
              </w:rPr>
              <w:t>일반게시판,</w:t>
            </w:r>
            <w:r w:rsidR="00CF544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CF544F">
              <w:rPr>
                <w:rFonts w:ascii="맑은 고딕" w:eastAsia="맑은 고딕" w:hAnsi="맑은 고딕" w:cs="맑은 고딕"/>
                <w:sz w:val="22"/>
                <w:szCs w:val="22"/>
              </w:rPr>
              <w:t>언어토론게시판,</w:t>
            </w:r>
            <w:r w:rsidR="00CF544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CF544F">
              <w:rPr>
                <w:rFonts w:ascii="맑은 고딕" w:eastAsia="맑은 고딕" w:hAnsi="맑은 고딕" w:cs="맑은 고딕"/>
                <w:sz w:val="22"/>
                <w:szCs w:val="22"/>
              </w:rPr>
              <w:t>문의게시판이 있다.</w:t>
            </w:r>
            <w:r w:rsidR="00CF544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50584C" w:rsidRDefault="0050584C" w:rsidP="00280D5A">
            <w:pPr>
              <w:pStyle w:val="a4"/>
              <w:numPr>
                <w:ilvl w:val="0"/>
                <w:numId w:val="4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</w:t>
            </w:r>
            <w:r w:rsidR="009D1C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들어간 게시판</w:t>
            </w:r>
            <w:r w:rsidR="00B736E9">
              <w:rPr>
                <w:rFonts w:ascii="맑은 고딕" w:eastAsia="맑은 고딕" w:hAnsi="맑은 고딕" w:cs="맑은 고딕"/>
                <w:sz w:val="22"/>
                <w:szCs w:val="22"/>
              </w:rPr>
              <w:t>에 올려진 게시글을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봉사기로부터 </w:t>
            </w:r>
            <w:r w:rsidR="00B736E9">
              <w:rPr>
                <w:rFonts w:ascii="맑은 고딕" w:eastAsia="맑은 고딕" w:hAnsi="맑은 고딕" w:cs="맑은 고딕"/>
                <w:sz w:val="22"/>
                <w:szCs w:val="22"/>
              </w:rPr>
              <w:t>불러온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736E9" w:rsidRDefault="00B736E9" w:rsidP="00280D5A">
            <w:pPr>
              <w:pStyle w:val="a4"/>
              <w:numPr>
                <w:ilvl w:val="0"/>
                <w:numId w:val="4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게시판새로고침, 게시판목차와 같은 단추들을 아래에다 배치한다.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A54EA" w:rsidRPr="000902BC" w:rsidRDefault="00FA54EA" w:rsidP="00FA54EA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 글을 불러오는데 실패했다면,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110A3">
              <w:rPr>
                <w:rFonts w:ascii="맑은 고딕" w:eastAsia="맑은 고딕" w:hAnsi="맑은 고딕" w:cs="맑은 고딕" w:hint="default"/>
                <w:sz w:val="22"/>
                <w:szCs w:val="22"/>
              </w:rPr>
              <w:t>E1</w:t>
            </w:r>
            <w:r w:rsidR="007110A3"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 w:rsidR="007110A3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50584C" w:rsidTr="00A15376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/>
        </w:tc>
      </w:tr>
      <w:tr w:rsidR="0050584C" w:rsidRPr="00A64BC6" w:rsidTr="00A15376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Pr="00A64BC6" w:rsidRDefault="0050584C" w:rsidP="00A15376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 w:rsidR="007110A3">
              <w:rPr>
                <w:rFonts w:ascii="맑은 고딕" w:eastAsia="맑은 고딕" w:hAnsi="맑은 고딕" w:hint="eastAsia"/>
              </w:rPr>
              <w:t>게시판을 불러오지못했</w:t>
            </w:r>
            <w:r w:rsidR="00277D56">
              <w:rPr>
                <w:rFonts w:ascii="맑은 고딕" w:eastAsia="맑은 고딕" w:hAnsi="맑은 고딕"/>
              </w:rPr>
              <w:t>으며</w:t>
            </w:r>
            <w:r w:rsidR="00277D56">
              <w:rPr>
                <w:rFonts w:ascii="맑은 고딕" w:eastAsia="맑은 고딕" w:hAnsi="맑은 고딕" w:hint="eastAsia"/>
              </w:rPr>
              <w:t>, 새로고침하라</w:t>
            </w:r>
            <w:r w:rsidR="007110A3">
              <w:rPr>
                <w:rFonts w:ascii="맑은 고딕" w:eastAsia="맑은 고딕" w:hAnsi="맑은 고딕" w:hint="eastAsia"/>
              </w:rPr>
              <w:t>는 오류를 띄운다.</w:t>
            </w:r>
            <w:r w:rsidR="007110A3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50584C" w:rsidTr="00A15376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50584C" w:rsidTr="00A15376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50584C" w:rsidTr="00A15376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50584C" w:rsidTr="00A15376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84C" w:rsidRDefault="0050584C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84C" w:rsidRDefault="0050584C" w:rsidP="00A15376"/>
        </w:tc>
      </w:tr>
    </w:tbl>
    <w:p w:rsidR="00096C5D" w:rsidRDefault="00096C5D" w:rsidP="00096C5D">
      <w:pPr>
        <w:rPr>
          <w:rFonts w:eastAsiaTheme="minorEastAsia"/>
        </w:rPr>
      </w:pPr>
    </w:p>
    <w:p w:rsidR="00096C5D" w:rsidRPr="00F43CE0" w:rsidRDefault="00096C5D" w:rsidP="00096C5D">
      <w:pPr>
        <w:rPr>
          <w:rFonts w:eastAsiaTheme="minorEastAsia"/>
        </w:rPr>
      </w:pPr>
    </w:p>
    <w:p w:rsidR="00096C5D" w:rsidRDefault="00096C5D" w:rsidP="00156637">
      <w:pPr>
        <w:pStyle w:val="4"/>
        <w:ind w:leftChars="0" w:left="720" w:firstLineChars="0" w:firstLine="0"/>
        <w:rPr>
          <w:rFonts w:ascii="맑은 고딕" w:eastAsia="맑은 고딕" w:hAnsi="맑은 고딕"/>
        </w:rPr>
      </w:pPr>
      <w:r w:rsidRPr="00096C5D">
        <w:rPr>
          <w:rFonts w:ascii="맑은 고딕" w:eastAsia="맑은 고딕" w:hAnsi="맑은 고딕" w:hint="eastAsia"/>
        </w:rPr>
        <w:t>게시글보기</w:t>
      </w:r>
    </w:p>
    <w:p w:rsidR="00096C5D" w:rsidRDefault="00096C5D" w:rsidP="00096C5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A15376" w:rsidTr="00A15376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Forumpostview</w:t>
            </w:r>
          </w:p>
        </w:tc>
      </w:tr>
      <w:tr w:rsidR="00A15376" w:rsidTr="00A15376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게시글보기</w:t>
            </w:r>
          </w:p>
        </w:tc>
      </w:tr>
      <w:tr w:rsidR="00A15376" w:rsidTr="00A15376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A15376" w:rsidTr="00A15376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E93EBF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2022-03-17</w:t>
            </w:r>
          </w:p>
        </w:tc>
      </w:tr>
      <w:tr w:rsidR="00A15376" w:rsidTr="00A15376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모든 사용자</w:t>
            </w:r>
          </w:p>
        </w:tc>
      </w:tr>
      <w:tr w:rsidR="00A15376" w:rsidTr="00A15376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올려진 게시글을 보여주는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A15376" w:rsidTr="00A15376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게시판에서 올려진 게시글을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A15376" w:rsidTr="00A15376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사용자가 게시글목록서 누른 게시글의 내용을 화면에다 띄운다.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게시글보기에는 게시글제목, 번호,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지은이</w:t>
            </w:r>
            <w:r w:rsidR="000F68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이름, 지은이신원사진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0F68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올린날짜</w:t>
            </w:r>
            <w:r w:rsidR="00ED49E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,</w:t>
            </w:r>
            <w:r w:rsidR="00ED49E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9E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</w:t>
            </w:r>
            <w:r w:rsidR="000F68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,</w:t>
            </w:r>
            <w:r w:rsidR="000F68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</w:t>
            </w:r>
            <w:r w:rsidR="000F68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, 조회수,</w:t>
            </w:r>
            <w:r w:rsidR="000F68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0F68F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게시글반응, 덧글일람이 있다. </w:t>
            </w:r>
          </w:p>
        </w:tc>
      </w:tr>
      <w:tr w:rsidR="00A15376" w:rsidRPr="000902BC" w:rsidTr="00A15376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280D5A">
            <w:pPr>
              <w:pStyle w:val="a4"/>
              <w:numPr>
                <w:ilvl w:val="0"/>
                <w:numId w:val="4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게시판에서 게시글을 하나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D49EE" w:rsidRDefault="00A15376" w:rsidP="00280D5A">
            <w:pPr>
              <w:pStyle w:val="a4"/>
              <w:numPr>
                <w:ilvl w:val="0"/>
                <w:numId w:val="4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누른 게시글</w:t>
            </w:r>
            <w:r w:rsidR="00ED49EE">
              <w:rPr>
                <w:rFonts w:ascii="맑은 고딕" w:eastAsia="맑은 고딕" w:hAnsi="맑은 고딕" w:cs="맑은 고딕"/>
                <w:sz w:val="22"/>
                <w:szCs w:val="22"/>
              </w:rPr>
              <w:t>의 조회권한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을</w:t>
            </w:r>
            <w:r w:rsidR="00ED49EE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확인한다.</w:t>
            </w:r>
          </w:p>
          <w:p w:rsidR="00A15376" w:rsidRDefault="00ED49EE" w:rsidP="00280D5A">
            <w:pPr>
              <w:pStyle w:val="a4"/>
              <w:numPr>
                <w:ilvl w:val="0"/>
                <w:numId w:val="4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조회권환확인결과,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모두에게 공개됐거나,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글읽는이가 제한된 공개대상에 해당된다면,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게시글을</w:t>
            </w:r>
            <w:r w:rsidR="00A1537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봉사기로부터 불러온다. </w:t>
            </w:r>
          </w:p>
          <w:p w:rsidR="00ED49EE" w:rsidRDefault="00ED49EE" w:rsidP="00ED49EE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글읽는이가 게시글읽기권한이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A15376" w:rsidRDefault="00A15376" w:rsidP="00280D5A">
            <w:pPr>
              <w:pStyle w:val="a4"/>
              <w:numPr>
                <w:ilvl w:val="0"/>
                <w:numId w:val="4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봉사기에서 성공적으로 게시글을 불러왔다면,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0F68F2">
              <w:rPr>
                <w:rFonts w:ascii="맑은 고딕" w:eastAsia="맑은 고딕" w:hAnsi="맑은 고딕" w:cs="맑은 고딕"/>
                <w:sz w:val="22"/>
                <w:szCs w:val="22"/>
              </w:rPr>
              <w:t>게시글제목, 번호, 지은이이름, 지은이신원사진, 올린날짜</w:t>
            </w:r>
            <w:r w:rsidR="00ED49EE">
              <w:rPr>
                <w:rFonts w:ascii="맑은 고딕" w:eastAsia="맑은 고딕" w:hAnsi="맑은 고딕" w:cs="맑은 고딕"/>
                <w:sz w:val="22"/>
                <w:szCs w:val="22"/>
              </w:rPr>
              <w:t>, 분류</w:t>
            </w:r>
            <w:r w:rsidR="000F68F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="000F68F2"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내용, 조회수, 게시글반응, 덧글일람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을 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A15376" w:rsidRDefault="00A15376" w:rsidP="00A15376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봉사기로부터 게시글을 불러오지못했거나 도중에 통신오류가 났다면,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3134C" w:rsidRPr="000902BC" w:rsidRDefault="00E93EBF" w:rsidP="00280D5A">
            <w:pPr>
              <w:pStyle w:val="a4"/>
              <w:numPr>
                <w:ilvl w:val="0"/>
                <w:numId w:val="4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망탐색기서 </w:t>
            </w:r>
            <w:r w:rsidR="00B3134C">
              <w:rPr>
                <w:rFonts w:ascii="맑은 고딕" w:eastAsia="맑은 고딕" w:hAnsi="맑은 고딕" w:cs="맑은 고딕"/>
                <w:sz w:val="22"/>
                <w:szCs w:val="22"/>
              </w:rPr>
              <w:t>게시글을 보는이와 글쓴이본인과 똑같다면,</w:t>
            </w:r>
            <w:r w:rsidR="00B3134C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B3134C">
              <w:rPr>
                <w:rFonts w:ascii="맑은 고딕" w:eastAsia="맑은 고딕" w:hAnsi="맑은 고딕" w:cs="맑은 고딕"/>
                <w:sz w:val="22"/>
                <w:szCs w:val="22"/>
              </w:rPr>
              <w:t>글고치기,</w:t>
            </w:r>
            <w:r w:rsidR="00B3134C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B3134C">
              <w:rPr>
                <w:rFonts w:ascii="맑은 고딕" w:eastAsia="맑은 고딕" w:hAnsi="맑은 고딕" w:cs="맑은 고딕"/>
                <w:sz w:val="22"/>
                <w:szCs w:val="22"/>
              </w:rPr>
              <w:t>글지우기단추를 띄운다.</w:t>
            </w:r>
            <w:r w:rsidR="00B3134C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A15376" w:rsidTr="00A15376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/>
        </w:tc>
      </w:tr>
      <w:tr w:rsidR="00A15376" w:rsidRPr="00A64BC6" w:rsidTr="00A15376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 w:rsidR="00ED49EE">
              <w:rPr>
                <w:rFonts w:ascii="맑은 고딕" w:eastAsia="맑은 고딕" w:hAnsi="맑은 고딕" w:hint="eastAsia"/>
              </w:rPr>
              <w:t>체계는,</w:t>
            </w:r>
            <w:r w:rsidR="00ED49EE">
              <w:rPr>
                <w:rFonts w:ascii="맑은 고딕" w:eastAsia="맑은 고딕" w:hAnsi="맑은 고딕"/>
              </w:rPr>
              <w:t xml:space="preserve"> </w:t>
            </w:r>
            <w:r w:rsidR="00ED49EE">
              <w:rPr>
                <w:rFonts w:ascii="맑은 고딕" w:eastAsia="맑은 고딕" w:hAnsi="맑은 고딕" w:hint="eastAsia"/>
              </w:rPr>
              <w:t>게시글불러오기에 실패했다는 문구를 띄운다.</w:t>
            </w:r>
            <w:r w:rsidR="00ED49EE">
              <w:rPr>
                <w:rFonts w:ascii="맑은 고딕" w:eastAsia="맑은 고딕" w:hAnsi="맑은 고딕"/>
              </w:rPr>
              <w:t xml:space="preserve"> </w:t>
            </w:r>
          </w:p>
          <w:p w:rsidR="00ED49EE" w:rsidRPr="00A64BC6" w:rsidRDefault="00ED49EE" w:rsidP="00A1537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체계는,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게시글을 읽을 권한이 없다는 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A15376" w:rsidTr="00A15376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A15376" w:rsidTr="00A15376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A15376" w:rsidTr="00A15376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A15376" w:rsidTr="00A15376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5376" w:rsidRDefault="00A15376" w:rsidP="00A15376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15376" w:rsidRDefault="00A15376" w:rsidP="00A15376"/>
        </w:tc>
      </w:tr>
    </w:tbl>
    <w:p w:rsidR="00096C5D" w:rsidRDefault="00096C5D" w:rsidP="00096C5D">
      <w:pPr>
        <w:rPr>
          <w:rFonts w:eastAsiaTheme="minorEastAsia"/>
        </w:rPr>
      </w:pPr>
    </w:p>
    <w:p w:rsidR="00096C5D" w:rsidRPr="00F43CE0" w:rsidRDefault="00096C5D" w:rsidP="00096C5D">
      <w:pPr>
        <w:rPr>
          <w:rFonts w:eastAsiaTheme="minorEastAsia"/>
        </w:rPr>
      </w:pPr>
    </w:p>
    <w:p w:rsidR="00096C5D" w:rsidRDefault="00ED49EE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새</w:t>
      </w:r>
      <w:r w:rsidR="00096C5D" w:rsidRPr="00096C5D">
        <w:rPr>
          <w:rFonts w:ascii="맑은 고딕" w:eastAsia="맑은 고딕" w:hAnsi="맑은 고딕" w:hint="eastAsia"/>
        </w:rPr>
        <w:t>게시글</w:t>
      </w:r>
      <w:r w:rsidR="00096C5D">
        <w:rPr>
          <w:rFonts w:ascii="맑은 고딕" w:eastAsia="맑은 고딕" w:hAnsi="맑은 고딕" w:hint="eastAsia"/>
        </w:rPr>
        <w:t>적</w:t>
      </w:r>
      <w:r w:rsidR="00096C5D" w:rsidRPr="00096C5D">
        <w:rPr>
          <w:rFonts w:ascii="맑은 고딕" w:eastAsia="맑은 고딕" w:hAnsi="맑은 고딕" w:hint="eastAsia"/>
        </w:rPr>
        <w:t>기</w:t>
      </w:r>
    </w:p>
    <w:p w:rsidR="00096C5D" w:rsidRDefault="00096C5D" w:rsidP="00096C5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ED49EE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ED49E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Forumpostwrite</w:t>
            </w:r>
          </w:p>
        </w:tc>
      </w:tr>
      <w:tr w:rsidR="00ED49EE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새게시글적기</w:t>
            </w:r>
          </w:p>
        </w:tc>
      </w:tr>
      <w:tr w:rsidR="00ED49EE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ED49EE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B3134C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2022-03-17</w:t>
            </w:r>
          </w:p>
        </w:tc>
      </w:tr>
      <w:tr w:rsidR="00ED49EE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ED49EE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새로운 게시글을 올리는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ED49EE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ED49E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게시판에서 글쓰기단추를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ED49EE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ED49E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회원이 글올리게끔 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글쓰기양식에 들어갈 빈칸으로,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덧글허용여부,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게시글공개범위가 있다. </w:t>
            </w:r>
            <w:r w:rsidR="001865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게시글내용에 들어갈 매체로는,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865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865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865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865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1865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ED49EE" w:rsidRPr="000902BC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게시판에서 </w:t>
            </w:r>
            <w:r w:rsidR="00186599">
              <w:rPr>
                <w:rFonts w:ascii="맑은 고딕" w:eastAsia="맑은 고딕" w:hAnsi="맑은 고딕" w:cs="맑은 고딕"/>
                <w:sz w:val="22"/>
                <w:szCs w:val="22"/>
              </w:rPr>
              <w:t>글쓰기단추를 눌렀다.</w:t>
            </w:r>
            <w:r w:rsidR="001865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1865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로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1865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86599" w:rsidRDefault="00186599" w:rsidP="00280D5A">
            <w:pPr>
              <w:pStyle w:val="a4"/>
              <w:numPr>
                <w:ilvl w:val="0"/>
                <w:numId w:val="4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화면에다 새로 올린 글을 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3134C" w:rsidRPr="00186599" w:rsidRDefault="00B3134C" w:rsidP="00B3134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글이 봉사기에 제대로 올려지지않았다면,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E3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ED49EE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/>
        </w:tc>
      </w:tr>
      <w:tr w:rsidR="00ED49EE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34C" w:rsidRDefault="00B3134C" w:rsidP="00B3134C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>
              <w:rPr>
                <w:rFonts w:ascii="맑은 고딕" w:eastAsia="맑은 고딕" w:hAnsi="맑은 고딕" w:hint="eastAsia"/>
              </w:rPr>
              <w:t>글쓰기권한이 없다는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B3134C" w:rsidRDefault="00B3134C" w:rsidP="00B3134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제목과 내용을 모두 집어넣으라는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ED49EE" w:rsidRPr="00A64BC6" w:rsidRDefault="00B3134C" w:rsidP="00B3134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E3. </w:t>
            </w:r>
            <w:r>
              <w:rPr>
                <w:rFonts w:ascii="맑은 고딕" w:eastAsia="맑은 고딕" w:hAnsi="맑은 고딕" w:hint="eastAsia"/>
              </w:rPr>
              <w:t>글올리기에 실패했다는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글올리기에 실패한 글의 내용은 글쓰기동안에 자동으로 저장된 쿠키로부터 임시저장되며,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다음에 글쓰기를 시도할때,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임시저장된 글을 불러온다.</w:t>
            </w:r>
          </w:p>
        </w:tc>
      </w:tr>
      <w:tr w:rsidR="00ED49EE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ED49EE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ED49EE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ED49EE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49EE" w:rsidRDefault="00ED49EE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9EE" w:rsidRDefault="00ED49EE" w:rsidP="00990499"/>
        </w:tc>
      </w:tr>
    </w:tbl>
    <w:p w:rsidR="00096C5D" w:rsidRDefault="00096C5D" w:rsidP="00096C5D">
      <w:pPr>
        <w:rPr>
          <w:rFonts w:eastAsiaTheme="minorEastAsia"/>
        </w:rPr>
      </w:pPr>
    </w:p>
    <w:p w:rsidR="00096C5D" w:rsidRPr="00F43CE0" w:rsidRDefault="00096C5D" w:rsidP="00096C5D">
      <w:pPr>
        <w:rPr>
          <w:rFonts w:eastAsiaTheme="minorEastAsia"/>
        </w:rPr>
      </w:pPr>
    </w:p>
    <w:p w:rsidR="00096C5D" w:rsidRDefault="00096C5D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096C5D">
        <w:rPr>
          <w:rFonts w:ascii="맑은 고딕" w:eastAsia="맑은 고딕" w:hAnsi="맑은 고딕" w:hint="eastAsia"/>
        </w:rPr>
        <w:t>게시글</w:t>
      </w:r>
      <w:r>
        <w:rPr>
          <w:rFonts w:ascii="맑은 고딕" w:eastAsia="맑은 고딕" w:hAnsi="맑은 고딕" w:hint="eastAsia"/>
        </w:rPr>
        <w:t>고치</w:t>
      </w:r>
      <w:r w:rsidRPr="00096C5D">
        <w:rPr>
          <w:rFonts w:ascii="맑은 고딕" w:eastAsia="맑은 고딕" w:hAnsi="맑은 고딕" w:hint="eastAsia"/>
        </w:rPr>
        <w:t>기</w:t>
      </w:r>
    </w:p>
    <w:p w:rsidR="00096C5D" w:rsidRDefault="00096C5D" w:rsidP="00096C5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A85763" w:rsidP="00A85763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Forumpostupdate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게시글고치기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2022-03-15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E93EBF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2022-03-17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글쓴이, 웹관리자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4E5C60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게시판에 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이미 올려진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게시글의 내용을 다르게 고치는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E5C60" w:rsidRDefault="004E5C60" w:rsidP="00990499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글을 고치려는 사용자가 </w:t>
            </w:r>
            <w:r w:rsidR="0083768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게시글의 글쓴이랑 알맞다.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93EB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글쓴이는 게시글을 </w:t>
            </w:r>
            <w:r w:rsidR="00E93EBF">
              <w:rPr>
                <w:rFonts w:ascii="맑은 고딕" w:eastAsia="맑은 고딕" w:hAnsi="맑은 고딕" w:cs="맑은 고딕" w:hint="eastAsia"/>
                <w:sz w:val="22"/>
                <w:szCs w:val="22"/>
              </w:rPr>
              <w:lastRenderedPageBreak/>
              <w:t>보고있다.</w:t>
            </w:r>
            <w:r w:rsidR="00E93EBF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사용자는 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올려진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에서 글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고치기단추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글쓴이가 적은 글에 한해서 글고치기단추가 보여지며,</w:t>
            </w:r>
            <w:r w:rsidR="004E5C60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E5C60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사용자가 글고치기단추를</w:t>
            </w:r>
            <w:r w:rsidR="0083768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누르면,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83768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이미 들어간 제목,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83768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83768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내용과 함께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글쓰기양식에 들어갈 칸으로</w:t>
            </w:r>
            <w:r w:rsidR="00837682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는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덧글허용여부,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게시글공개범위가 있다. 게시글내용에 들어갈 매체로는,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게시판에서 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>글고치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>을 고치려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는 사용자가 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>글쓴이본인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글쓰려는 사용자가 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>글쓴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>본인이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837682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기존의 글내용과 함께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화면에다 새로 올린 글을 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928E2" w:rsidRPr="00186599" w:rsidRDefault="006928E2" w:rsidP="006928E2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글이 봉사기에 제대로 올려지지않았다면,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E3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으로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 w:rsidR="006928E2">
              <w:rPr>
                <w:rFonts w:ascii="맑은 고딕" w:eastAsia="맑은 고딕" w:hAnsi="맑은 고딕" w:hint="eastAsia"/>
              </w:rPr>
              <w:t>글쓰기권한이 없다는 오류문구를 띄운다.</w:t>
            </w:r>
            <w:r w:rsidR="006928E2">
              <w:rPr>
                <w:rFonts w:ascii="맑은 고딕" w:eastAsia="맑은 고딕" w:hAnsi="맑은 고딕"/>
              </w:rPr>
              <w:t xml:space="preserve"> </w:t>
            </w:r>
          </w:p>
          <w:p w:rsidR="006928E2" w:rsidRDefault="006928E2" w:rsidP="009904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제목과 내용을 모두 집어넣으라는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6928E2" w:rsidRPr="00A64BC6" w:rsidRDefault="006928E2" w:rsidP="009904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E3. </w:t>
            </w:r>
            <w:r>
              <w:rPr>
                <w:rFonts w:ascii="맑은 고딕" w:eastAsia="맑은 고딕" w:hAnsi="맑은 고딕" w:hint="eastAsia"/>
              </w:rPr>
              <w:t>글올리기에 실패했다는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글올리기에 실패한 글의 내용은 글쓰기동안에 자동으로 저장된 쿠키로부터 </w:t>
            </w:r>
            <w:r w:rsidR="009449DF">
              <w:rPr>
                <w:rFonts w:ascii="맑은 고딕" w:eastAsia="맑은 고딕" w:hAnsi="맑은 고딕" w:hint="eastAsia"/>
              </w:rPr>
              <w:t>임시저장</w:t>
            </w:r>
            <w:r>
              <w:rPr>
                <w:rFonts w:ascii="맑은 고딕" w:eastAsia="맑은 고딕" w:hAnsi="맑은 고딕" w:hint="eastAsia"/>
              </w:rPr>
              <w:t>되며,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다음에 글쓰기를 시도할때,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9449DF">
              <w:rPr>
                <w:rFonts w:ascii="맑은 고딕" w:eastAsia="맑은 고딕" w:hAnsi="맑은 고딕" w:hint="eastAsia"/>
              </w:rPr>
              <w:t>임시저장된 글을 불러온다.</w:t>
            </w:r>
            <w:r w:rsidR="009449DF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096C5D" w:rsidRDefault="00096C5D" w:rsidP="00096C5D">
      <w:pPr>
        <w:rPr>
          <w:rFonts w:eastAsiaTheme="minorEastAsia"/>
        </w:rPr>
      </w:pPr>
    </w:p>
    <w:p w:rsidR="00096C5D" w:rsidRPr="00F43CE0" w:rsidRDefault="00096C5D" w:rsidP="00096C5D">
      <w:pPr>
        <w:rPr>
          <w:rFonts w:eastAsiaTheme="minorEastAsia"/>
        </w:rPr>
      </w:pPr>
    </w:p>
    <w:p w:rsidR="00096C5D" w:rsidRDefault="00096C5D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096C5D">
        <w:rPr>
          <w:rFonts w:ascii="맑은 고딕" w:eastAsia="맑은 고딕" w:hAnsi="맑은 고딕" w:hint="eastAsia"/>
        </w:rPr>
        <w:t>게시글</w:t>
      </w:r>
      <w:r>
        <w:rPr>
          <w:rFonts w:ascii="맑은 고딕" w:eastAsia="맑은 고딕" w:hAnsi="맑은 고딕" w:hint="eastAsia"/>
        </w:rPr>
        <w:t>지우</w:t>
      </w:r>
      <w:r w:rsidRPr="00096C5D">
        <w:rPr>
          <w:rFonts w:ascii="맑은 고딕" w:eastAsia="맑은 고딕" w:hAnsi="맑은 고딕" w:hint="eastAsia"/>
        </w:rPr>
        <w:t>기</w:t>
      </w:r>
    </w:p>
    <w:p w:rsidR="00096C5D" w:rsidRDefault="00096C5D" w:rsidP="00096C5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561378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Forumpostremov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e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</w:t>
            </w:r>
            <w:r w:rsidR="0056137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지우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561378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561378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2022-03-16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561378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글쓴이, 웹관리자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게시판에 </w:t>
            </w:r>
            <w:r w:rsidR="0056137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올려진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게시글을 </w:t>
            </w:r>
            <w:r w:rsidR="0056137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지우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사용자는 게시판에서 </w:t>
            </w:r>
            <w:r w:rsidR="0056137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게시글을 눌러,</w:t>
            </w:r>
            <w:r w:rsidR="00561378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56137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체계가 게시글을 띄우고있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561378" w:rsidP="00561378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글쓴이나 웹관리자가 글지우기단추를 누름으로써,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체계는 정말로 글을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lastRenderedPageBreak/>
              <w:t>지우겠냐는 확정알림을 보여준다.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글쓴이가 지운다는 단추를 누르면,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게시글을 봉사기에서 지워버리며,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성공적으로 지운뒤로는 다시 게시글목록으로 화면을 넘겨준다</w:t>
            </w:r>
            <w:r w:rsidR="009904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.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280D5A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B3134C">
              <w:rPr>
                <w:rFonts w:ascii="맑은 고딕" w:eastAsia="맑은 고딕" w:hAnsi="맑은 고딕" w:cs="맑은 고딕"/>
                <w:sz w:val="22"/>
                <w:szCs w:val="22"/>
              </w:rPr>
              <w:t>글지우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려는 사용자가 </w:t>
            </w:r>
            <w:r w:rsidR="00E93EBF">
              <w:rPr>
                <w:rFonts w:ascii="맑은 고딕" w:eastAsia="맑은 고딕" w:hAnsi="맑은 고딕" w:cs="맑은 고딕"/>
                <w:sz w:val="22"/>
                <w:szCs w:val="22"/>
              </w:rPr>
              <w:t>글쓴이본인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93EBF" w:rsidRDefault="00E93EBF" w:rsidP="00E93EBF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글쓴이가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글지우기단추를 띄우지않는다.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93EBF" w:rsidRDefault="00E93EBF" w:rsidP="00280D5A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</w:t>
            </w: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>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보여진</w:t>
            </w: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게시글에서 글지우기단추를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93EBF" w:rsidRDefault="00E93EBF" w:rsidP="00E93EBF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 글지우기단추를 누른 사람이 글쓴이</w:t>
            </w:r>
            <w:r w:rsidR="00C57908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또는 관리자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C57908">
              <w:rPr>
                <w:rFonts w:ascii="맑은 고딕" w:eastAsia="맑은 고딕" w:hAnsi="맑은 고딕" w:cs="맑은 고딕" w:hint="default"/>
                <w:sz w:val="22"/>
                <w:szCs w:val="22"/>
              </w:rPr>
              <w:t>E1</w:t>
            </w:r>
            <w:r w:rsidR="00C57908"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 w:rsidR="00C57908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B3134C" w:rsidP="00280D5A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글지우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>려는 사용자가 회원이라면,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E93EBF">
              <w:rPr>
                <w:rFonts w:ascii="맑은 고딕" w:eastAsia="맑은 고딕" w:hAnsi="맑은 고딕" w:cs="맑은 고딕"/>
                <w:sz w:val="22"/>
                <w:szCs w:val="22"/>
              </w:rPr>
              <w:t>체계는 글을 지우겠냐는 물음창을 띄운다.</w:t>
            </w:r>
            <w:r w:rsidR="00E93EB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93EBF" w:rsidRDefault="005C1EC6" w:rsidP="00280D5A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물음창에서 예를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C57908">
              <w:rPr>
                <w:rFonts w:ascii="맑은 고딕" w:eastAsia="맑은 고딕" w:hAnsi="맑은 고딕" w:cs="맑은 고딕"/>
                <w:sz w:val="22"/>
                <w:szCs w:val="22"/>
              </w:rPr>
              <w:t>지우려는 게시글을 봉사기에서 지운다.</w:t>
            </w:r>
            <w:r w:rsidR="00C57908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57908" w:rsidRPr="00186599" w:rsidRDefault="00C57908" w:rsidP="00C57908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글지우기에 오류가 일어났다면,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 w:rsidR="00C57908">
              <w:rPr>
                <w:rFonts w:ascii="맑은 고딕" w:eastAsia="맑은 고딕" w:hAnsi="맑은 고딕" w:hint="eastAsia"/>
              </w:rPr>
              <w:t xml:space="preserve">글지우기권한이 없다는 오류문구를 띄운다. </w:t>
            </w:r>
          </w:p>
          <w:p w:rsidR="00C57908" w:rsidRPr="00A64BC6" w:rsidRDefault="00C57908" w:rsidP="009904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글을 제대로 지우지못했다는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096C5D" w:rsidRDefault="00096C5D" w:rsidP="00096C5D">
      <w:pPr>
        <w:rPr>
          <w:rFonts w:eastAsiaTheme="minorEastAsia"/>
        </w:rPr>
      </w:pPr>
    </w:p>
    <w:p w:rsidR="00096C5D" w:rsidRPr="00096C5D" w:rsidRDefault="00096C5D" w:rsidP="00096C5D">
      <w:pPr>
        <w:rPr>
          <w:rFonts w:eastAsiaTheme="minorEastAsia"/>
        </w:rPr>
      </w:pPr>
    </w:p>
    <w:p w:rsidR="00156637" w:rsidRDefault="00156637" w:rsidP="00156637">
      <w:pPr>
        <w:pStyle w:val="4"/>
        <w:ind w:leftChars="0" w:left="720" w:firstLineChars="0" w:firstLine="0"/>
        <w:rPr>
          <w:rFonts w:ascii="맑은 고딕" w:eastAsia="맑은 고딕" w:hAnsi="맑은 고딕"/>
        </w:rPr>
      </w:pPr>
      <w:r w:rsidRPr="00156637">
        <w:rPr>
          <w:rFonts w:ascii="맑은 고딕" w:eastAsia="맑은 고딕" w:hAnsi="맑은 고딕" w:hint="eastAsia"/>
        </w:rPr>
        <w:t>게시글책갈피남기기</w:t>
      </w:r>
    </w:p>
    <w:p w:rsidR="00C6141D" w:rsidRDefault="00C6141D" w:rsidP="00C6141D">
      <w:pPr>
        <w:rPr>
          <w:rFonts w:eastAsiaTheme="minorEastAsia"/>
        </w:rPr>
      </w:pPr>
    </w:p>
    <w:p w:rsidR="00C6141D" w:rsidRDefault="00C6141D" w:rsidP="00C6141D">
      <w:pPr>
        <w:rPr>
          <w:rFonts w:eastAsiaTheme="minorEastAsia"/>
        </w:rPr>
      </w:pPr>
    </w:p>
    <w:p w:rsidR="00C6141D" w:rsidRPr="00C6141D" w:rsidRDefault="00C6141D" w:rsidP="00C6141D">
      <w:pPr>
        <w:rPr>
          <w:rFonts w:eastAsiaTheme="minorEastAsia"/>
        </w:rPr>
      </w:pPr>
    </w:p>
    <w:p w:rsidR="00096C5D" w:rsidRDefault="00096C5D" w:rsidP="00156637">
      <w:pPr>
        <w:pStyle w:val="4"/>
        <w:ind w:leftChars="0" w:left="720" w:firstLineChars="0" w:firstLine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게시글반응</w:t>
      </w:r>
    </w:p>
    <w:p w:rsidR="00096C5D" w:rsidRDefault="00096C5D" w:rsidP="00096C5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C6141D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</w:t>
            </w:r>
            <w:r w:rsidR="00C6141D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react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</w:t>
            </w:r>
            <w:r w:rsidR="00C6141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C6141D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EF661B"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C6141D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EF661B"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</w:t>
            </w:r>
            <w:r w:rsidR="00C5790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에 </w:t>
            </w:r>
            <w:r w:rsidR="00C5790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반응을 누르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사용자는 게시판에서 </w:t>
            </w:r>
            <w:r w:rsidR="00C5790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게시글을 보고있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회원이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반응단추위에다 화살표를 올렸다면,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회원이 추가할 반응의 목록을 줄세운다.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회원은 여기가운데하나를 찍는다.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게시판에서 글쓰기단추를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Pr="00186599" w:rsidRDefault="00990499" w:rsidP="00280D5A">
            <w:pPr>
              <w:pStyle w:val="a4"/>
              <w:numPr>
                <w:ilvl w:val="0"/>
                <w:numId w:val="4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화면에다 새로 올린 글을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096C5D" w:rsidRDefault="00096C5D" w:rsidP="00096C5D">
      <w:pPr>
        <w:rPr>
          <w:rFonts w:eastAsiaTheme="minorEastAsia"/>
        </w:rPr>
      </w:pPr>
    </w:p>
    <w:p w:rsidR="00096C5D" w:rsidRDefault="00096C5D" w:rsidP="00096C5D">
      <w:pPr>
        <w:rPr>
          <w:rFonts w:eastAsiaTheme="minorEastAsia"/>
        </w:rPr>
      </w:pPr>
    </w:p>
    <w:p w:rsidR="00E76A85" w:rsidRPr="00E76A85" w:rsidRDefault="00E76A85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E76A85">
        <w:rPr>
          <w:rFonts w:ascii="맑은 고딕" w:eastAsia="맑은 고딕" w:hAnsi="맑은 고딕" w:hint="eastAsia"/>
        </w:rPr>
        <w:t>불량게시글신고</w:t>
      </w:r>
    </w:p>
    <w:p w:rsidR="00E76A85" w:rsidRDefault="00E76A85" w:rsidP="00E76A85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C96EB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</w:t>
            </w:r>
            <w:r w:rsidR="00C96EBC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report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C96EBC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불량</w:t>
            </w:r>
            <w:r w:rsidR="009904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신고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C96EBC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C96EBC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C96EB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악의적이고 불량한 내용이 담긴 게시글을 관리자에게 </w:t>
            </w:r>
            <w:r w:rsidR="00052E9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아뢰는 기능이다.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052E9C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회원은 로그인된채로</w:t>
            </w:r>
            <w:r w:rsidR="009904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게시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</w:t>
            </w:r>
            <w:r w:rsidR="009904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에서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신고단추를</w:t>
            </w:r>
            <w:r w:rsidR="009904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눌렀다.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052E9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게시글을 신고하려는 까닭의 목록을 불러온다.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052E9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신고까닭목록밑에는 사용자가 사유입력을 하도록 글창이 주어지며,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052E9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둘다 채우면,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052E9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신고내역이 관리자에게 보내진다.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280D5A">
            <w:pPr>
              <w:pStyle w:val="a4"/>
              <w:numPr>
                <w:ilvl w:val="0"/>
                <w:numId w:val="4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>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서 </w:t>
            </w:r>
            <w:r w:rsidR="00052E9C">
              <w:rPr>
                <w:rFonts w:ascii="맑은 고딕" w:eastAsia="맑은 고딕" w:hAnsi="맑은 고딕" w:cs="맑은 고딕"/>
                <w:sz w:val="22"/>
                <w:szCs w:val="22"/>
              </w:rPr>
              <w:t>신고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1668FB">
              <w:rPr>
                <w:rFonts w:ascii="맑은 고딕" w:eastAsia="맑은 고딕" w:hAnsi="맑은 고딕" w:cs="맑은 고딕"/>
                <w:sz w:val="22"/>
                <w:szCs w:val="22"/>
              </w:rPr>
              <w:t>신고하려는 사용자가 가입한 로그인된 회원인지 짚는다.</w:t>
            </w:r>
            <w:r w:rsidR="001668FB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1668FB" w:rsidRDefault="001668FB" w:rsidP="00416398">
            <w:pPr>
              <w:pStyle w:val="a4"/>
              <w:numPr>
                <w:ilvl w:val="0"/>
                <w:numId w:val="4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가입됐으며 로그인됐다면,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416398">
              <w:rPr>
                <w:rFonts w:ascii="맑은 고딕" w:eastAsia="맑은 고딕" w:hAnsi="맑은 고딕" w:cs="맑은 고딕"/>
                <w:sz w:val="22"/>
                <w:szCs w:val="22"/>
              </w:rPr>
              <w:t>신고사항창을 띄운다.</w:t>
            </w:r>
            <w:r w:rsidR="00416398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416398">
              <w:rPr>
                <w:rFonts w:ascii="맑은 고딕" w:eastAsia="맑은 고딕" w:hAnsi="맑은 고딕" w:cs="맑은 고딕"/>
                <w:sz w:val="22"/>
                <w:szCs w:val="22"/>
              </w:rPr>
              <w:t>신고사항창에는 신고사유선택지와 구체적내용입력란, 확인 및 무르기단추가 있다.</w:t>
            </w:r>
            <w:r w:rsidR="00416398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B7AB3" w:rsidRDefault="00FB7AB3" w:rsidP="00FB7AB3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신고하려는 사용자가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416398" w:rsidRDefault="00416398" w:rsidP="00FB7AB3">
            <w:pPr>
              <w:pStyle w:val="a4"/>
              <w:numPr>
                <w:ilvl w:val="0"/>
                <w:numId w:val="4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신고사유선택시와 구체적내용입력란을 모두 입력</w:t>
            </w:r>
            <w:r w:rsidR="00FB7AB3">
              <w:rPr>
                <w:rFonts w:ascii="맑은 고딕" w:eastAsia="맑은 고딕" w:hAnsi="맑은 고딕" w:cs="맑은 고딕"/>
                <w:sz w:val="22"/>
                <w:szCs w:val="22"/>
              </w:rPr>
              <w:t>하여 확인단추를 눌렀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FB7AB3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정말로 </w:t>
            </w:r>
            <w:r w:rsidR="00FB7AB3"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신고할것인가라고 물음창을 띄운다.</w:t>
            </w:r>
            <w:r w:rsidR="00FB7AB3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B7AB3" w:rsidRDefault="00FB7AB3" w:rsidP="00FB7AB3">
            <w:pPr>
              <w:pStyle w:val="a4"/>
              <w:numPr>
                <w:ilvl w:val="0"/>
                <w:numId w:val="4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 w:rsidR="00EB7C1C">
              <w:rPr>
                <w:rFonts w:ascii="맑은 고딕" w:eastAsia="맑은 고딕" w:hAnsi="맑은 고딕" w:cs="맑은 고딕"/>
                <w:sz w:val="22"/>
                <w:szCs w:val="22"/>
              </w:rPr>
              <w:t>물음창에 예라고 누르면,</w:t>
            </w:r>
            <w:r w:rsidR="00EB7C1C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EB7C1C">
              <w:rPr>
                <w:rFonts w:ascii="맑은 고딕" w:eastAsia="맑은 고딕" w:hAnsi="맑은 고딕" w:cs="맑은 고딕"/>
                <w:sz w:val="22"/>
                <w:szCs w:val="22"/>
              </w:rPr>
              <w:t>체계는 신고내용을 봉사기로 보내며,</w:t>
            </w:r>
            <w:r w:rsidR="00EB7C1C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EB7C1C">
              <w:rPr>
                <w:rFonts w:ascii="맑은 고딕" w:eastAsia="맑은 고딕" w:hAnsi="맑은 고딕" w:cs="맑은 고딕"/>
                <w:sz w:val="22"/>
                <w:szCs w:val="22"/>
              </w:rPr>
              <w:t>관리자에게 바친다.</w:t>
            </w:r>
            <w:r w:rsidR="00EB7C1C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B7C1C" w:rsidRPr="00186599" w:rsidRDefault="00EB7C1C" w:rsidP="00EB7C1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아니요라고 누르면,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물음창을 닫는다.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 w:rsidR="00EB7C1C">
              <w:rPr>
                <w:rFonts w:ascii="맑은 고딕" w:eastAsia="맑은 고딕" w:hAnsi="맑은 고딕" w:hint="eastAsia"/>
              </w:rPr>
              <w:t>신고권한이 없다는 오류문구를 띄운다.</w:t>
            </w:r>
            <w:r w:rsidR="00EB7C1C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E76A85" w:rsidRDefault="00E76A85" w:rsidP="00E76A85">
      <w:pPr>
        <w:rPr>
          <w:rFonts w:eastAsiaTheme="minorEastAsia"/>
        </w:rPr>
      </w:pPr>
    </w:p>
    <w:p w:rsidR="00E76A85" w:rsidRPr="00E76A85" w:rsidRDefault="00E76A85" w:rsidP="00E76A85">
      <w:pPr>
        <w:rPr>
          <w:rFonts w:eastAsiaTheme="minorEastAsia"/>
        </w:rPr>
      </w:pPr>
    </w:p>
    <w:p w:rsidR="0050584C" w:rsidRDefault="0050584C">
      <w:pPr>
        <w:pStyle w:val="4"/>
        <w:ind w:left="1440" w:hanging="480"/>
        <w:rPr>
          <w:rFonts w:ascii="맑은 고딕" w:eastAsia="맑은 고딕" w:hAnsi="맑은 고딕"/>
        </w:rPr>
      </w:pPr>
      <w:r w:rsidRPr="0050584C">
        <w:rPr>
          <w:rFonts w:ascii="맑은 고딕" w:eastAsia="맑은 고딕" w:hAnsi="맑은 고딕" w:hint="eastAsia"/>
        </w:rPr>
        <w:lastRenderedPageBreak/>
        <w:t>게시글답글흐름그림</w:t>
      </w:r>
    </w:p>
    <w:p w:rsidR="0050584C" w:rsidRDefault="0050584C" w:rsidP="0050584C">
      <w:pPr>
        <w:rPr>
          <w:rFonts w:eastAsiaTheme="minorEastAsia"/>
        </w:rPr>
      </w:pPr>
    </w:p>
    <w:p w:rsidR="0050584C" w:rsidRDefault="0050584C" w:rsidP="0050584C">
      <w:pPr>
        <w:rPr>
          <w:rFonts w:eastAsiaTheme="minorEastAsia"/>
        </w:rPr>
      </w:pPr>
    </w:p>
    <w:p w:rsidR="0050584C" w:rsidRPr="0050584C" w:rsidRDefault="0050584C" w:rsidP="0050584C">
      <w:pPr>
        <w:rPr>
          <w:rFonts w:eastAsiaTheme="minorEastAsia"/>
        </w:rPr>
      </w:pPr>
    </w:p>
    <w:p w:rsidR="0050584C" w:rsidRDefault="0050584C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50584C">
        <w:rPr>
          <w:rFonts w:ascii="맑은 고딕" w:eastAsia="맑은 고딕" w:hAnsi="맑은 고딕" w:hint="eastAsia"/>
        </w:rPr>
        <w:t>새 답글 적기</w:t>
      </w:r>
    </w:p>
    <w:p w:rsidR="0050584C" w:rsidRDefault="0050584C" w:rsidP="0050584C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answer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postwrite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답글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적기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EF661B"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EF661B"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올려진 게시글아래에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새로운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답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글을 올리는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사용자는 게시판에서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답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회원이 글올리게끔 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글쓰기양식에 들어갈 빈칸으로,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덧글허용여부,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게시글공개범위가 있다. 게시글내용에 들어갈 매체로는,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게시판에서 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>답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>답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EF661B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답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회원이라면,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>글쓰기양식을 제공해,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화면에다 띄운다.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Pr="00186599" w:rsidRDefault="00990499" w:rsidP="00280D5A">
            <w:pPr>
              <w:pStyle w:val="a4"/>
              <w:numPr>
                <w:ilvl w:val="0"/>
                <w:numId w:val="49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화면에다 </w:t>
            </w:r>
            <w:r w:rsidR="003111AA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게시글아래에다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새로 </w:t>
            </w:r>
            <w:r w:rsidR="003111AA">
              <w:rPr>
                <w:rFonts w:ascii="맑은 고딕" w:eastAsia="맑은 고딕" w:hAnsi="맑은 고딕" w:cs="맑은 고딕"/>
                <w:sz w:val="22"/>
                <w:szCs w:val="22"/>
              </w:rPr>
              <w:t>딸린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3111AA">
              <w:rPr>
                <w:rFonts w:ascii="맑은 고딕" w:eastAsia="맑은 고딕" w:hAnsi="맑은 고딕" w:cs="맑은 고딕"/>
                <w:sz w:val="22"/>
                <w:szCs w:val="22"/>
              </w:rPr>
              <w:t>답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글을 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50584C" w:rsidRDefault="0050584C" w:rsidP="0050584C">
      <w:pPr>
        <w:rPr>
          <w:rFonts w:eastAsiaTheme="minorEastAsia"/>
        </w:rPr>
      </w:pPr>
    </w:p>
    <w:p w:rsidR="0050584C" w:rsidRPr="0050584C" w:rsidRDefault="0050584C" w:rsidP="0050584C">
      <w:pPr>
        <w:rPr>
          <w:rFonts w:eastAsiaTheme="minorEastAsia"/>
        </w:rPr>
      </w:pPr>
    </w:p>
    <w:p w:rsidR="0050584C" w:rsidRDefault="0050584C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50584C">
        <w:rPr>
          <w:rFonts w:ascii="맑은 고딕" w:eastAsia="맑은 고딕" w:hAnsi="맑은 고딕" w:hint="eastAsia"/>
        </w:rPr>
        <w:t>답글고치기</w:t>
      </w:r>
    </w:p>
    <w:p w:rsidR="0050584C" w:rsidRDefault="0050584C" w:rsidP="0050584C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610B0B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Forumpostwrite</w:t>
            </w:r>
          </w:p>
        </w:tc>
      </w:tr>
      <w:tr w:rsidR="00610B0B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답글고치기</w:t>
            </w:r>
          </w:p>
        </w:tc>
      </w:tr>
      <w:tr w:rsidR="00610B0B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610B0B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610B0B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글쓴이, 웹관리자</w:t>
            </w:r>
          </w:p>
        </w:tc>
      </w:tr>
      <w:tr w:rsidR="00610B0B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이미 올려진 답글의 내용을 다르게 고치는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610B0B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글을 고치려는 사용자가 답글의 글쓴이랑 알맞다.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글쓴이는 게시글을 보고있다.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  <w:p w:rsidR="00610B0B" w:rsidRDefault="00610B0B" w:rsidP="00610B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lastRenderedPageBreak/>
              <w:t>사용자는 올려진 게시글에서 답글고치기단추를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610B0B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글쓴이가 적은 글에 한해서 글고치기단추가 보여지며,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사용자가 글고치기단추를 누르면,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이미 들어간 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내용과 함께 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글쓰기양식에 들어갈 칸으로는,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덧글허용여부,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게시글공개범위가 있다. 게시글내용에 들어갈 매체로는,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610B0B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게시판에서 글고치기단추를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9441EC">
              <w:rPr>
                <w:rFonts w:ascii="맑은 고딕" w:eastAsia="맑은 고딕" w:hAnsi="맑은 고딕" w:cs="맑은 고딕"/>
                <w:sz w:val="22"/>
                <w:szCs w:val="22"/>
              </w:rPr>
              <w:t>답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글을 고치려는 사용자가 글쓴이본인인지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글쓴이본인이라면,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기존의 글내용과 함께 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610B0B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610B0B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Default="00610B0B" w:rsidP="00A033A0">
            <w:pPr>
              <w:pStyle w:val="a4"/>
              <w:numPr>
                <w:ilvl w:val="0"/>
                <w:numId w:val="6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화면에다 새로 올린 글을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10B0B" w:rsidRPr="00186599" w:rsidRDefault="00610B0B" w:rsidP="00610B0B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글이 봉사기에 제대로 올려지지않았다면,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E3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으로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610B0B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/>
        </w:tc>
      </w:tr>
      <w:tr w:rsidR="00610B0B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>
              <w:rPr>
                <w:rFonts w:ascii="맑은 고딕" w:eastAsia="맑은 고딕" w:hAnsi="맑은 고딕" w:hint="eastAsia"/>
              </w:rPr>
              <w:t>글쓰기권한이 없다는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610B0B" w:rsidRDefault="00610B0B" w:rsidP="00610B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제목과 내용을 모두 집어넣으라는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610B0B" w:rsidRPr="00A64BC6" w:rsidRDefault="00610B0B" w:rsidP="00610B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E3. </w:t>
            </w:r>
            <w:r>
              <w:rPr>
                <w:rFonts w:ascii="맑은 고딕" w:eastAsia="맑은 고딕" w:hAnsi="맑은 고딕" w:hint="eastAsia"/>
              </w:rPr>
              <w:t>글올리기에 실패했다는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글올리기에 실패한 글의 내용은 글쓰기동안에 자동으로 저장된 쿠키로부터 임시저장되며,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다음에 글쓰기를 시도할때,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임시저장된 글을 불러온다.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610B0B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610B0B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610B0B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610B0B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B0B" w:rsidRDefault="00610B0B" w:rsidP="00610B0B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0B0B" w:rsidRDefault="00610B0B" w:rsidP="00610B0B"/>
        </w:tc>
      </w:tr>
    </w:tbl>
    <w:p w:rsidR="0050584C" w:rsidRDefault="0050584C" w:rsidP="0050584C">
      <w:pPr>
        <w:rPr>
          <w:rFonts w:eastAsiaTheme="minorEastAsia"/>
        </w:rPr>
      </w:pPr>
    </w:p>
    <w:p w:rsidR="0050584C" w:rsidRPr="0050584C" w:rsidRDefault="0050584C" w:rsidP="0050584C">
      <w:pPr>
        <w:rPr>
          <w:rFonts w:eastAsiaTheme="minorEastAsia"/>
        </w:rPr>
      </w:pPr>
    </w:p>
    <w:p w:rsidR="0050584C" w:rsidRDefault="0050584C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50584C">
        <w:rPr>
          <w:rFonts w:ascii="맑은 고딕" w:eastAsia="맑은 고딕" w:hAnsi="맑은 고딕" w:hint="eastAsia"/>
        </w:rPr>
        <w:t>답글지우기</w:t>
      </w:r>
    </w:p>
    <w:p w:rsidR="0050584C" w:rsidRDefault="0050584C" w:rsidP="0050584C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441EC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Forumpostremove</w:t>
            </w:r>
          </w:p>
        </w:tc>
      </w:tr>
      <w:tr w:rsidR="009441EC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답글지우기</w:t>
            </w:r>
          </w:p>
        </w:tc>
      </w:tr>
      <w:tr w:rsidR="009441EC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441EC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9441EC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글쓴이, 웹관리자</w:t>
            </w:r>
          </w:p>
        </w:tc>
      </w:tr>
      <w:tr w:rsidR="009441EC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올려진 게시글을 지우는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441EC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게시판에서 게시글을 눌러,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체계가 게시글을 띄우고있다.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441EC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글쓴이나 웹관리자가 글지우기단추를 누름으로써,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정말로 답글을 지우겠냐는 확인알림을 보여준다.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글쓴이가 지운다는 단추를 누르면,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게시글을 봉사기에서 지워버리며,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성공적으로 지운뒤로는 다시 게시글목록으로 화면을 넘겨준다.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441EC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글지우려는 사용자가 글쓴이본인인지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글쓴이가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글지우기단추를 띄우지않는다.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</w:t>
            </w: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>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보여진</w:t>
            </w: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게시글에서 글지우기단추를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&gt;&gt; 글지우기단추를 누른 사람이 글쓴이 또는 관리자가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글지우려는 사용자가 회원이라면,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글을 지우겠냐는 물음창을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numPr>
                <w:ilvl w:val="0"/>
                <w:numId w:val="46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물음창에서 예를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지우려는 게시글을 봉사기에서 지운다.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Pr="00186599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글지우기에 오류가 일어났다면,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441EC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/>
        </w:tc>
      </w:tr>
      <w:tr w:rsidR="009441EC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>
              <w:rPr>
                <w:rFonts w:ascii="맑은 고딕" w:eastAsia="맑은 고딕" w:hAnsi="맑은 고딕" w:hint="eastAsia"/>
              </w:rPr>
              <w:t xml:space="preserve">글지우기권한이 없다는 오류문구를 띄운다. </w:t>
            </w:r>
          </w:p>
          <w:p w:rsidR="009441EC" w:rsidRPr="00A64BC6" w:rsidRDefault="009441EC" w:rsidP="009441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글을 제대로 지우지못했다는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441EC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441EC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441EC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441EC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/>
        </w:tc>
      </w:tr>
    </w:tbl>
    <w:p w:rsidR="0050584C" w:rsidRDefault="0050584C" w:rsidP="0050584C">
      <w:pPr>
        <w:rPr>
          <w:rFonts w:eastAsiaTheme="minorEastAsia"/>
        </w:rPr>
      </w:pPr>
    </w:p>
    <w:p w:rsidR="0050584C" w:rsidRPr="0050584C" w:rsidRDefault="0050584C" w:rsidP="0050584C">
      <w:pPr>
        <w:rPr>
          <w:rFonts w:eastAsiaTheme="minorEastAsia"/>
        </w:rPr>
      </w:pPr>
    </w:p>
    <w:p w:rsidR="00E76A85" w:rsidRDefault="00E76A85">
      <w:pPr>
        <w:pStyle w:val="4"/>
        <w:ind w:left="1440" w:hanging="480"/>
        <w:rPr>
          <w:rFonts w:ascii="맑은 고딕" w:eastAsia="맑은 고딕" w:hAnsi="맑은 고딕"/>
        </w:rPr>
      </w:pPr>
      <w:r w:rsidRPr="00E76A85">
        <w:rPr>
          <w:rFonts w:ascii="맑은 고딕" w:eastAsia="맑은 고딕" w:hAnsi="맑은 고딕" w:hint="eastAsia"/>
        </w:rPr>
        <w:t>덧글흐름그림</w:t>
      </w:r>
    </w:p>
    <w:p w:rsidR="00E76A85" w:rsidRDefault="00E76A85" w:rsidP="00E76A85">
      <w:pPr>
        <w:rPr>
          <w:rFonts w:eastAsiaTheme="minorEastAsia"/>
        </w:rPr>
      </w:pPr>
    </w:p>
    <w:p w:rsidR="00E76A85" w:rsidRDefault="00E76A85" w:rsidP="00E76A85">
      <w:pPr>
        <w:rPr>
          <w:rFonts w:eastAsiaTheme="minorEastAsia"/>
        </w:rPr>
      </w:pPr>
    </w:p>
    <w:p w:rsidR="00E76A85" w:rsidRPr="00E76A85" w:rsidRDefault="00E76A85" w:rsidP="00E76A85">
      <w:pPr>
        <w:rPr>
          <w:rFonts w:eastAsiaTheme="minorEastAsia"/>
        </w:rPr>
      </w:pPr>
    </w:p>
    <w:p w:rsidR="008B289D" w:rsidRDefault="008B289D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8B289D">
        <w:rPr>
          <w:rFonts w:ascii="맑은 고딕" w:eastAsia="맑은 고딕" w:hAnsi="맑은 고딕" w:hint="eastAsia"/>
        </w:rPr>
        <w:t>덧글보이기</w:t>
      </w:r>
    </w:p>
    <w:p w:rsidR="008B289D" w:rsidRDefault="008B289D" w:rsidP="008B289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Forumpostwrite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새게시글적기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새로운 게시글을 올리는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게시판에서 글쓰기단추를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회원이 글올리게끔 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글쓰기양식에 들어갈 빈칸으로,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덧글허용여부,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게시글공개범위가 있다. 게시글내용에 들어갈 매체로는,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게시판에서 글쓰기단추를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Pr="00186599" w:rsidRDefault="00990499" w:rsidP="00A033A0">
            <w:pPr>
              <w:pStyle w:val="a4"/>
              <w:numPr>
                <w:ilvl w:val="0"/>
                <w:numId w:val="50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화면에다 새로 올린 글을 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8B289D" w:rsidRDefault="008B289D" w:rsidP="008B289D">
      <w:pPr>
        <w:rPr>
          <w:rFonts w:eastAsiaTheme="minorEastAsia"/>
        </w:rPr>
      </w:pPr>
    </w:p>
    <w:p w:rsidR="008B289D" w:rsidRPr="008B289D" w:rsidRDefault="008B289D" w:rsidP="008B289D">
      <w:pPr>
        <w:rPr>
          <w:rFonts w:eastAsiaTheme="minorEastAsia"/>
        </w:rPr>
      </w:pPr>
    </w:p>
    <w:p w:rsidR="00AB52BD" w:rsidRPr="00AF05D5" w:rsidRDefault="00AF05D5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AF05D5">
        <w:rPr>
          <w:rFonts w:ascii="맑은 고딕" w:eastAsia="맑은 고딕" w:hAnsi="맑은 고딕" w:hint="eastAsia"/>
        </w:rPr>
        <w:t>덧글쓰기</w:t>
      </w:r>
    </w:p>
    <w:p w:rsidR="00AB52BD" w:rsidRDefault="00AB52BD" w:rsidP="00AB52BD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Forumpostwrite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새게시글적기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2022-03-14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게시판에 새로운 게시글을 올리는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게시판에서 글쓰기단추를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회원이 글올리게끔 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글쓰기양식에 들어갈 빈칸으로,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제목,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분류,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내용,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덧글허용여부,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게시글공개범위가 있다. 게시글내용에 들어갈 매체로는,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게시판에서 글쓰기단추를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회원이라면,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제목과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제목과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제목과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올리려는 글을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Pr="00186599" w:rsidRDefault="00990499" w:rsidP="00A033A0">
            <w:pPr>
              <w:pStyle w:val="a4"/>
              <w:numPr>
                <w:ilvl w:val="0"/>
                <w:numId w:val="5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게시글목록에 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화면에다 새로 올린 글을 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AB52BD" w:rsidRDefault="00AB52BD" w:rsidP="00AB52BD">
      <w:pPr>
        <w:rPr>
          <w:rFonts w:eastAsiaTheme="minorEastAsia"/>
        </w:rPr>
      </w:pPr>
    </w:p>
    <w:p w:rsidR="00AB52BD" w:rsidRPr="00AB52BD" w:rsidRDefault="00AB52BD" w:rsidP="00AB52BD">
      <w:pPr>
        <w:rPr>
          <w:rFonts w:eastAsiaTheme="minorEastAsia"/>
        </w:rPr>
      </w:pPr>
    </w:p>
    <w:p w:rsidR="00AF05D5" w:rsidRDefault="00AF05D5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AF05D5">
        <w:rPr>
          <w:rFonts w:ascii="맑은 고딕" w:eastAsia="맑은 고딕" w:hAnsi="맑은 고딕" w:hint="eastAsia"/>
        </w:rPr>
        <w:t>덧글고치기</w:t>
      </w:r>
    </w:p>
    <w:p w:rsidR="00AF05D5" w:rsidRDefault="00AF05D5" w:rsidP="00AF05D5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441EC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Forumpostreplyedit</w:t>
            </w:r>
          </w:p>
        </w:tc>
      </w:tr>
      <w:tr w:rsidR="009441EC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덧글고치기</w:t>
            </w:r>
          </w:p>
        </w:tc>
      </w:tr>
      <w:tr w:rsidR="009441EC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441EC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9441EC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글쓴이, 웹관리자</w:t>
            </w:r>
          </w:p>
        </w:tc>
      </w:tr>
      <w:tr w:rsidR="009441EC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게시글안에 달린 덧글의 내용을 다르게 고치는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441EC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덧글을 고치려는 사용자가 덧글의 글쓴이본인과 알맞아,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덧글옆에 덧글고치기단추를 보여준다.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글쓴이는 게시글을 보고있다.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올려진 덧글에서 덧글고치기단추를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441EC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글쓴이가 적은 덧글에 한해서 덧글고치기단추가 보여지며,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사용자가 글고치기단추를 누르면,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이미 들어간 내용과 함께 덧글쓰기양식을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덧글쓰기양식에 들어갈 칸으로는,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덧글내용과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덧글공개범위가 있다. 덧글내용에 들어갈 매체로는,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문장,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그림파일,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동영상, 소리파일,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설문조사,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바깥주소가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441EC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게시판에서 덧글고치기단추를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덧글을 고치려는 사용자가 글쓴이본인인지 아닌지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글쓰려는 사용자가 글쓴이본인이라면,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기존의 덧글내용과 함께 글쓰기양식을 제공해,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글쓰기권한이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 적어도 내용은 반드시 입력한다.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내용을 입력한뒤 올리기단추를 딸깍하면,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글쓴이가 내용을 입력했는지 짚어본다.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내용을 넣었다면,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올리려는 덧글을 봉사기에다 보낸다.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글쓴이가 제목과 내용을 둘다 입력하지않았다면,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올리려는 덧글이 봉사기에다 성공적으로 올려졌다면,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덧글목록에 덧글이 새로 뜨며,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화면에다 새로 올린 덧글을 보여준다.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Pr="00186599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글이 봉사기에 제대로 올려지지않았다면,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E3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으로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441EC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/>
        </w:tc>
      </w:tr>
      <w:tr w:rsidR="009441EC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>
              <w:rPr>
                <w:rFonts w:ascii="맑은 고딕" w:eastAsia="맑은 고딕" w:hAnsi="맑은 고딕" w:hint="eastAsia"/>
              </w:rPr>
              <w:t>글쓰기권한이 없다는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9441EC" w:rsidRDefault="009441EC" w:rsidP="009441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제목과 내용을 모두 집어넣으라는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:rsidR="009441EC" w:rsidRPr="00A64BC6" w:rsidRDefault="009441EC" w:rsidP="009441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E3. </w:t>
            </w:r>
            <w:r>
              <w:rPr>
                <w:rFonts w:ascii="맑은 고딕" w:eastAsia="맑은 고딕" w:hAnsi="맑은 고딕" w:hint="eastAsia"/>
              </w:rPr>
              <w:t>글올리기에 실패했다는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글올리기에 실패한 글의 내용은 글쓰기동안에 자동으로 저장된 쿠키로부터 </w:t>
            </w:r>
            <w:r>
              <w:rPr>
                <w:rFonts w:ascii="맑은 고딕" w:eastAsia="맑은 고딕" w:hAnsi="맑은 고딕" w:hint="eastAsia"/>
              </w:rPr>
              <w:lastRenderedPageBreak/>
              <w:t>임시저장되며,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다음에 글쓰기를 시도할때,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임시저장된 글을 불러온다.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441EC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441EC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441EC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441EC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/>
        </w:tc>
      </w:tr>
    </w:tbl>
    <w:p w:rsidR="00AF05D5" w:rsidRDefault="00AF05D5" w:rsidP="00AF05D5">
      <w:pPr>
        <w:rPr>
          <w:rFonts w:eastAsiaTheme="minorEastAsia"/>
        </w:rPr>
      </w:pPr>
    </w:p>
    <w:p w:rsidR="00AF05D5" w:rsidRPr="00AF05D5" w:rsidRDefault="00AF05D5" w:rsidP="00AF05D5">
      <w:pPr>
        <w:rPr>
          <w:rFonts w:eastAsiaTheme="minorEastAsia"/>
        </w:rPr>
      </w:pPr>
    </w:p>
    <w:p w:rsidR="00FD5BB2" w:rsidRDefault="00FD5BB2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FD5BB2">
        <w:rPr>
          <w:rFonts w:ascii="맑은 고딕" w:eastAsia="맑은 고딕" w:hAnsi="맑은 고딕" w:hint="eastAsia"/>
        </w:rPr>
        <w:t>덧글지우기</w:t>
      </w:r>
    </w:p>
    <w:p w:rsidR="00FD5BB2" w:rsidRDefault="00FD5BB2" w:rsidP="00FD5BB2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441EC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Forumpostreplyremove</w:t>
            </w:r>
          </w:p>
        </w:tc>
      </w:tr>
      <w:tr w:rsidR="009441EC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덧글지우기</w:t>
            </w:r>
          </w:p>
        </w:tc>
      </w:tr>
      <w:tr w:rsidR="009441EC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441EC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9441EC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글쓴이, 웹관리자</w:t>
            </w:r>
          </w:p>
        </w:tc>
      </w:tr>
      <w:tr w:rsidR="009441EC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게시글에 올려진 덧글을 지우는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441EC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게시글안에 들어가있으며,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그밑에 덧글들이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덧글쓴이본인이 덧은 덧글옆에 고치기와 지우기단추가 있다.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441EC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글쓴이나 웹관리자가 덧글지우기단추를 누름으로써,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정말로 덧글을 지우겠냐는 확정알림을 보여준다.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글쓴이가 지운다는 단추를 누르면,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덧글을 봉사기에서 지워버리며,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성공적으로 지운뒤로는 덧글목록을 새로고친다.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441EC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A033A0">
            <w:pPr>
              <w:pStyle w:val="a4"/>
              <w:numPr>
                <w:ilvl w:val="0"/>
                <w:numId w:val="6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덧글을 지우려는 사용자가 글쓴이본인인지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글쓴이가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덧글지우기단추를 띄우지않는다.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글쓴이</w:t>
            </w: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>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보여진</w:t>
            </w: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게시글에서 덧글지우기단추를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 글지우기단추를 누른 사람이 글쓴이 또는 관리자가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덧글을 지우려는 사용자가 회원이라면,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글을 지우겠냐는 물음창을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Default="009441EC" w:rsidP="00A033A0">
            <w:pPr>
              <w:pStyle w:val="a4"/>
              <w:numPr>
                <w:ilvl w:val="0"/>
                <w:numId w:val="61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물음창에서 예를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지우려는 덧글을 봉사기에서 지운다.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441EC" w:rsidRPr="00186599" w:rsidRDefault="009441EC" w:rsidP="009441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글지우기에 오류가 일어났다면,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441EC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/>
        </w:tc>
      </w:tr>
      <w:tr w:rsidR="009441EC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>
              <w:rPr>
                <w:rFonts w:ascii="맑은 고딕" w:eastAsia="맑은 고딕" w:hAnsi="맑은 고딕" w:hint="eastAsia"/>
              </w:rPr>
              <w:t xml:space="preserve">글지우기권한이 없다는 오류문구를 띄운다. </w:t>
            </w:r>
          </w:p>
          <w:p w:rsidR="009441EC" w:rsidRPr="00A64BC6" w:rsidRDefault="009441EC" w:rsidP="009441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E2. </w:t>
            </w:r>
            <w:r>
              <w:rPr>
                <w:rFonts w:ascii="맑은 고딕" w:eastAsia="맑은 고딕" w:hAnsi="맑은 고딕" w:hint="eastAsia"/>
              </w:rPr>
              <w:t>글을 제대로 지우지못했다는 오류문구를 띄운다.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441EC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441EC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441EC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441EC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1EC" w:rsidRDefault="009441EC" w:rsidP="009441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41EC" w:rsidRDefault="009441EC" w:rsidP="009441EC"/>
        </w:tc>
      </w:tr>
    </w:tbl>
    <w:p w:rsidR="00FD5BB2" w:rsidRDefault="00FD5BB2" w:rsidP="00FD5BB2">
      <w:pPr>
        <w:rPr>
          <w:rFonts w:eastAsiaTheme="minorEastAsia"/>
        </w:rPr>
      </w:pPr>
    </w:p>
    <w:p w:rsidR="00FD5BB2" w:rsidRPr="00FD5BB2" w:rsidRDefault="00FD5BB2" w:rsidP="00FD5BB2">
      <w:pPr>
        <w:rPr>
          <w:rFonts w:eastAsiaTheme="minorEastAsia"/>
        </w:rPr>
      </w:pPr>
    </w:p>
    <w:p w:rsidR="00FD5BB2" w:rsidRPr="00FD5BB2" w:rsidRDefault="00FD5BB2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FD5BB2">
        <w:rPr>
          <w:rFonts w:ascii="맑은 고딕" w:eastAsia="맑은 고딕" w:hAnsi="맑은 고딕" w:hint="eastAsia"/>
        </w:rPr>
        <w:t>덧글반응</w:t>
      </w:r>
    </w:p>
    <w:p w:rsidR="00FD5BB2" w:rsidRDefault="00FD5BB2" w:rsidP="00FD5BB2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441EC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</w:t>
            </w:r>
            <w:r w:rsidR="009441EC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replyreact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새게시글적기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441EC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441EC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463E56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9441E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덧글에다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좋아요,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별표,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싫어요따위의</w:t>
            </w:r>
            <w:r w:rsidR="009441EC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특정반응을 찍는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기능이다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사용자는 게시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글밑에 있는 덧글목록서 덧글을 보고있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덧글반응하기단추는 덧글내용밑에 있으며,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반응들은 덧글반응하기단추의 왼쪽에 줄세워진다.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덧글내용밑에 있는 반응추가단추가 눌러지면,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반응목록을 띄운다.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사용자가 목록서 반응을 하나찍으면,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체계는 알맞은 반응내용을 봉사기에다 보내며,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63E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반응들을 실시간으로 갱신한다.</w:t>
            </w:r>
            <w:r w:rsidR="00463E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F302D" w:rsidP="00A033A0">
            <w:pPr>
              <w:pStyle w:val="a4"/>
              <w:numPr>
                <w:ilvl w:val="0"/>
                <w:numId w:val="5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회원은 덧글밑에 있는 덧글반응단추를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A033A0">
            <w:pPr>
              <w:pStyle w:val="a4"/>
              <w:numPr>
                <w:ilvl w:val="0"/>
                <w:numId w:val="5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6F302D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덧글반응단추를 누른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회원인지 아닌지 판단한다.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6F302D" w:rsidP="00A033A0">
            <w:pPr>
              <w:pStyle w:val="a4"/>
              <w:numPr>
                <w:ilvl w:val="0"/>
                <w:numId w:val="5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반응하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>려는 사용자가 회원이라면,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반응목록을 줄세워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>,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>화면에다 띄운다.</w:t>
            </w:r>
            <w:r w:rsidR="00990499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990499" w:rsidP="00990499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회원이 아니거나,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6F302D">
              <w:rPr>
                <w:rFonts w:ascii="맑은 고딕" w:eastAsia="맑은 고딕" w:hAnsi="맑은 고딕" w:cs="맑은 고딕"/>
                <w:sz w:val="22"/>
                <w:szCs w:val="22"/>
              </w:rPr>
              <w:t>반응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권한이 없다면,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6F302D" w:rsidP="00A033A0">
            <w:pPr>
              <w:pStyle w:val="a4"/>
              <w:numPr>
                <w:ilvl w:val="0"/>
                <w:numId w:val="5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줄세워진 반응을 하나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F302D" w:rsidRDefault="006F302D" w:rsidP="00A033A0">
            <w:pPr>
              <w:pStyle w:val="a4"/>
              <w:numPr>
                <w:ilvl w:val="0"/>
                <w:numId w:val="5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사용자가 누른 반응을 덧글에다 하나더하여 적용한다.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F302D" w:rsidRPr="00186599" w:rsidRDefault="006F302D" w:rsidP="00A033A0">
            <w:pPr>
              <w:pStyle w:val="a4"/>
              <w:numPr>
                <w:ilvl w:val="0"/>
                <w:numId w:val="52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적용한 반응수를 갱신한다.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  <w:r w:rsidR="006F302D">
              <w:rPr>
                <w:rFonts w:ascii="맑은 고딕" w:eastAsia="맑은 고딕" w:hAnsi="맑은 고딕" w:hint="eastAsia"/>
              </w:rPr>
              <w:t>반응권한이 없다는 오류문구를 띄운다.</w:t>
            </w:r>
            <w:r w:rsidR="006F302D">
              <w:rPr>
                <w:rFonts w:ascii="맑은 고딕" w:eastAsia="맑은 고딕" w:hAnsi="맑은 고딕"/>
              </w:rPr>
              <w:t xml:space="preserve">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FD5BB2" w:rsidRDefault="00FD5BB2" w:rsidP="00FD5BB2">
      <w:pPr>
        <w:rPr>
          <w:rFonts w:eastAsiaTheme="minorEastAsia"/>
        </w:rPr>
      </w:pPr>
    </w:p>
    <w:p w:rsidR="00FD5BB2" w:rsidRPr="00FD5BB2" w:rsidRDefault="00FD5BB2" w:rsidP="00FD5BB2">
      <w:pPr>
        <w:rPr>
          <w:rFonts w:eastAsiaTheme="minorEastAsia"/>
        </w:rPr>
      </w:pPr>
    </w:p>
    <w:p w:rsidR="00E76A85" w:rsidRPr="00E76A85" w:rsidRDefault="00E76A85" w:rsidP="00156637">
      <w:pPr>
        <w:pStyle w:val="4"/>
        <w:ind w:leftChars="0" w:left="1360" w:firstLineChars="0" w:firstLine="0"/>
        <w:rPr>
          <w:rFonts w:ascii="맑은 고딕" w:eastAsia="맑은 고딕" w:hAnsi="맑은 고딕"/>
        </w:rPr>
      </w:pPr>
      <w:r w:rsidRPr="00E76A85">
        <w:rPr>
          <w:rFonts w:ascii="맑은 고딕" w:eastAsia="맑은 고딕" w:hAnsi="맑은 고딕" w:hint="eastAsia"/>
        </w:rPr>
        <w:t>불량덧글신고</w:t>
      </w:r>
    </w:p>
    <w:p w:rsidR="00E76A85" w:rsidRDefault="00E76A85" w:rsidP="00E76A85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6F302D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Forumpost</w:t>
            </w:r>
            <w:r w:rsidR="006F302D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replyreport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F302D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불량덧글신고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F302D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F302D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가입된 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6F302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악의적이거나 불량한 덧글을 관리자에게 신고하는 기능이라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사용자는 </w:t>
            </w:r>
            <w:r w:rsidR="006F302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덧글옆에 있는 덧글신고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단추를 눌렀다.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F302D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덧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글을 신고하려는 까닭의 목록을 불러온다.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신고까닭목록밑에는 사용자가 사유입력을 하도록 글창이 주어지며,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둘다 채우면,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신고내역이 관리자에게 보내진다.</w:t>
            </w:r>
          </w:p>
        </w:tc>
      </w:tr>
      <w:tr w:rsidR="00C000EC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0EC" w:rsidRDefault="00C000EC" w:rsidP="00C000EC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000EC" w:rsidRDefault="00C000EC" w:rsidP="00A033A0">
            <w:pPr>
              <w:pStyle w:val="a4"/>
              <w:numPr>
                <w:ilvl w:val="0"/>
                <w:numId w:val="6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덧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글서 신고단추를 눌렀다.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000EC" w:rsidRDefault="00C000EC" w:rsidP="00A033A0">
            <w:pPr>
              <w:pStyle w:val="a4"/>
              <w:numPr>
                <w:ilvl w:val="0"/>
                <w:numId w:val="6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신고하려는 사용자가 가입한 로그인된 회원인지 짚는다.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000EC" w:rsidRDefault="00C000EC" w:rsidP="00A033A0">
            <w:pPr>
              <w:pStyle w:val="a4"/>
              <w:numPr>
                <w:ilvl w:val="0"/>
                <w:numId w:val="6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가입됐으며 로그인됐다면,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신고사항창을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신고사항창에는 신고사유선택지와 구체적내용입력란, 확인 및 무르기단추가 있다.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000EC" w:rsidRDefault="00C000EC" w:rsidP="00C000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신고하려는 사용자가 아니라면,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넘어간다.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000EC" w:rsidRDefault="00C000EC" w:rsidP="00A033A0">
            <w:pPr>
              <w:pStyle w:val="a4"/>
              <w:numPr>
                <w:ilvl w:val="0"/>
                <w:numId w:val="6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신고사유선택시와 구체적내용입력란을 모두 입력하여 확인단추를 눌렀다면,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정말로 신고할것인가라고 물음창을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000EC" w:rsidRDefault="00C000EC" w:rsidP="00A033A0">
            <w:pPr>
              <w:pStyle w:val="a4"/>
              <w:numPr>
                <w:ilvl w:val="0"/>
                <w:numId w:val="6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물음창에 예라고 누르면,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신고내용을 봉사기로 보내며,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관리자에게 바친다.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C000EC" w:rsidRPr="00186599" w:rsidRDefault="00C000EC" w:rsidP="00C000EC">
            <w:pPr>
              <w:pStyle w:val="a4"/>
              <w:spacing w:before="100" w:after="240" w:line="271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lastRenderedPageBreak/>
              <w:t>&gt;&gt;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아니요라고 누르면,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물음창을 닫는다.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E76A85" w:rsidRDefault="00E76A85" w:rsidP="00E76A85">
      <w:pPr>
        <w:rPr>
          <w:rFonts w:eastAsiaTheme="minorEastAsia"/>
        </w:rPr>
      </w:pPr>
    </w:p>
    <w:p w:rsidR="00E76A85" w:rsidRPr="00E76A85" w:rsidRDefault="00E76A85" w:rsidP="00E76A85">
      <w:pPr>
        <w:rPr>
          <w:rFonts w:eastAsiaTheme="minorEastAsia"/>
        </w:rPr>
      </w:pPr>
    </w:p>
    <w:p w:rsidR="00280EFE" w:rsidRDefault="00921DB3">
      <w:pPr>
        <w:pStyle w:val="3"/>
        <w:ind w:left="432" w:firstLine="0"/>
      </w:pPr>
      <w:bookmarkStart w:id="22" w:name="_Toc98613288"/>
      <w:r>
        <w:t xml:space="preserve">4-5-1) </w:t>
      </w:r>
      <w:r>
        <w:rPr>
          <w:lang w:val="ko-KR"/>
        </w:rPr>
        <w:t>일반게시판</w:t>
      </w:r>
      <w:bookmarkEnd w:id="22"/>
    </w:p>
    <w:p w:rsidR="00280EFE" w:rsidRDefault="00921DB3">
      <w:pPr>
        <w:pStyle w:val="3"/>
        <w:ind w:left="432" w:firstLine="0"/>
      </w:pPr>
      <w:bookmarkStart w:id="23" w:name="_Toc98613289"/>
      <w:r>
        <w:t xml:space="preserve">4-5-2) </w:t>
      </w:r>
      <w:r>
        <w:rPr>
          <w:lang w:val="ko-KR"/>
        </w:rPr>
        <w:t>언어토론게시판</w:t>
      </w:r>
      <w:bookmarkEnd w:id="23"/>
    </w:p>
    <w:p w:rsidR="00280EFE" w:rsidRDefault="00921DB3">
      <w:pPr>
        <w:pStyle w:val="3"/>
        <w:ind w:left="432" w:firstLine="0"/>
      </w:pPr>
      <w:bookmarkStart w:id="24" w:name="_Toc98613290"/>
      <w:r>
        <w:t xml:space="preserve">4-5-3) </w:t>
      </w:r>
      <w:r>
        <w:rPr>
          <w:lang w:val="ko-KR"/>
        </w:rPr>
        <w:t>문의게시판</w:t>
      </w:r>
      <w:bookmarkEnd w:id="24"/>
    </w:p>
    <w:p w:rsidR="00916EDD" w:rsidRDefault="00921DB3" w:rsidP="00916EDD">
      <w:pPr>
        <w:pStyle w:val="3"/>
        <w:ind w:left="432" w:firstLine="0"/>
        <w:rPr>
          <w:lang w:val="ko-KR"/>
        </w:rPr>
      </w:pPr>
      <w:bookmarkStart w:id="25" w:name="_Toc98613291"/>
      <w:r>
        <w:t xml:space="preserve">4-6) </w:t>
      </w:r>
      <w:r>
        <w:rPr>
          <w:lang w:val="ko-KR"/>
        </w:rPr>
        <w:t>공지사항</w:t>
      </w:r>
      <w:bookmarkEnd w:id="25"/>
    </w:p>
    <w:p w:rsidR="00990499" w:rsidRDefault="00990499" w:rsidP="00990499">
      <w:pPr>
        <w:pStyle w:val="Body"/>
        <w:rPr>
          <w:rFonts w:eastAsiaTheme="minorEastAsia"/>
        </w:rPr>
      </w:pPr>
    </w:p>
    <w:p w:rsidR="00990499" w:rsidRDefault="00990499" w:rsidP="00990499">
      <w:pPr>
        <w:pStyle w:val="Body"/>
        <w:rPr>
          <w:rFonts w:eastAsiaTheme="minorEastAsia"/>
        </w:rPr>
      </w:pPr>
    </w:p>
    <w:p w:rsidR="00990499" w:rsidRPr="00990499" w:rsidRDefault="00990499" w:rsidP="00990499">
      <w:pPr>
        <w:pStyle w:val="Body"/>
        <w:rPr>
          <w:rFonts w:eastAsiaTheme="minorEastAsia"/>
        </w:rPr>
      </w:pPr>
    </w:p>
    <w:p w:rsidR="00916EDD" w:rsidRDefault="00916EDD" w:rsidP="00916EDD">
      <w:pPr>
        <w:pStyle w:val="3"/>
        <w:ind w:left="432" w:firstLine="0"/>
        <w:rPr>
          <w:lang w:val="ko-KR"/>
        </w:rPr>
      </w:pPr>
      <w:bookmarkStart w:id="26" w:name="_Toc98613292"/>
      <w:r>
        <w:t xml:space="preserve">4-7) </w:t>
      </w:r>
      <w:r>
        <w:rPr>
          <w:rFonts w:hint="eastAsia"/>
          <w:lang w:val="ko-KR"/>
        </w:rPr>
        <w:t>윗단추모음</w:t>
      </w:r>
      <w:bookmarkEnd w:id="26"/>
    </w:p>
    <w:p w:rsidR="00916EDD" w:rsidRPr="00916EDD" w:rsidRDefault="00916EDD" w:rsidP="00916EDD">
      <w:pPr>
        <w:pStyle w:val="Body"/>
        <w:rPr>
          <w:rFonts w:eastAsiaTheme="minorEastAsia"/>
        </w:rPr>
      </w:pPr>
    </w:p>
    <w:p w:rsidR="003A4B3C" w:rsidRDefault="00990499" w:rsidP="00280D5A">
      <w:pPr>
        <w:pStyle w:val="4"/>
        <w:numPr>
          <w:ilvl w:val="0"/>
          <w:numId w:val="40"/>
        </w:numPr>
        <w:ind w:leftChars="0" w:firstLine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가운데</w:t>
      </w:r>
      <w:r w:rsidR="003A4B3C" w:rsidRPr="003A4B3C">
        <w:rPr>
          <w:rFonts w:ascii="맑은 고딕" w:eastAsia="맑은 고딕" w:hAnsi="맑은 고딕" w:hint="eastAsia"/>
        </w:rPr>
        <w:t>상표</w:t>
      </w:r>
    </w:p>
    <w:p w:rsidR="003A4B3C" w:rsidRDefault="003A4B3C" w:rsidP="003A4B3C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020D7E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Mainlogo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가운데상표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414CE8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414CE8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 w:rsidR="00414CE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414CE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홈페이지맨위에 가운데에 표시되는 상표로,</w:t>
            </w:r>
            <w:r w:rsidR="00414CE8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414CE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이것을 딸깍하면 첫화면으로 페이지를 넘겨준다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414CE8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모든 체계서 모든 사용자에게 맨위에 윗단추모음에다 띄워준다</w:t>
            </w:r>
            <w:r w:rsidR="00990499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.</w:t>
            </w:r>
            <w:r w:rsidR="00990499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414CE8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 xml:space="preserve">사용자가 </w:t>
            </w:r>
            <w:r w:rsidR="00444F1C">
              <w:rPr>
                <w:rFonts w:ascii="맑은 고딕" w:eastAsia="맑은 고딕" w:hAnsi="맑은 고딕" w:cs="맑은 고딕" w:hint="eastAsia"/>
              </w:rPr>
              <w:t>가운데상표를 누름으로써,</w:t>
            </w:r>
            <w:r w:rsidR="00444F1C">
              <w:rPr>
                <w:rFonts w:ascii="맑은 고딕" w:eastAsia="맑은 고딕" w:hAnsi="맑은 고딕" w:cs="맑은 고딕"/>
              </w:rPr>
              <w:t xml:space="preserve"> </w:t>
            </w:r>
            <w:r w:rsidR="00BD12F4">
              <w:rPr>
                <w:rFonts w:ascii="맑은 고딕" w:eastAsia="맑은 고딕" w:hAnsi="맑은 고딕" w:cs="맑은 고딕" w:hint="eastAsia"/>
              </w:rPr>
              <w:t>망탐색기페이지와 화면은 첫페이지로 넘겨준다.</w:t>
            </w:r>
            <w:r w:rsidR="00BD12F4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12F4" w:rsidRPr="00186599" w:rsidRDefault="00BD12F4" w:rsidP="00A033A0">
            <w:pPr>
              <w:pStyle w:val="a4"/>
              <w:numPr>
                <w:ilvl w:val="0"/>
                <w:numId w:val="5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어느 화면에서나 윗단추모음을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990499" w:rsidRDefault="00BD12F4" w:rsidP="00A033A0">
            <w:pPr>
              <w:pStyle w:val="a4"/>
              <w:numPr>
                <w:ilvl w:val="0"/>
                <w:numId w:val="5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윗단추모음의 한가운데에 상표가 있다.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D12F4" w:rsidRDefault="00BD12F4" w:rsidP="00A033A0">
            <w:pPr>
              <w:pStyle w:val="a4"/>
              <w:numPr>
                <w:ilvl w:val="0"/>
                <w:numId w:val="5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상표를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BD12F4" w:rsidRPr="00186599" w:rsidRDefault="00BD12F4" w:rsidP="00A033A0">
            <w:pPr>
              <w:pStyle w:val="a4"/>
              <w:numPr>
                <w:ilvl w:val="0"/>
                <w:numId w:val="54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사용자가 누른 상표에 반응해,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페이지를 맨처음으로 </w:t>
            </w:r>
            <w:r w:rsidR="003E78A8"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옮겨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주며,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3E78A8">
              <w:rPr>
                <w:rFonts w:ascii="맑은 고딕" w:eastAsia="맑은 고딕" w:hAnsi="맑은 고딕" w:cs="맑은 고딕"/>
                <w:sz w:val="22"/>
                <w:szCs w:val="22"/>
              </w:rPr>
              <w:t>첫화면을 띄워준다.</w:t>
            </w:r>
            <w:r w:rsidR="003E78A8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3A4B3C" w:rsidRDefault="003A4B3C" w:rsidP="003A4B3C">
      <w:pPr>
        <w:rPr>
          <w:rFonts w:eastAsiaTheme="minorEastAsia"/>
        </w:rPr>
      </w:pPr>
    </w:p>
    <w:p w:rsidR="003A4B3C" w:rsidRPr="003A4B3C" w:rsidRDefault="003A4B3C" w:rsidP="003A4B3C">
      <w:pPr>
        <w:rPr>
          <w:rFonts w:eastAsiaTheme="minorEastAsia"/>
        </w:rPr>
      </w:pPr>
    </w:p>
    <w:p w:rsidR="00F43CE0" w:rsidRDefault="00F43CE0" w:rsidP="00280D5A">
      <w:pPr>
        <w:pStyle w:val="4"/>
        <w:numPr>
          <w:ilvl w:val="0"/>
          <w:numId w:val="40"/>
        </w:numPr>
        <w:ind w:leftChars="0" w:firstLineChars="0"/>
        <w:rPr>
          <w:rFonts w:ascii="맑은 고딕" w:eastAsia="맑은 고딕" w:hAnsi="맑은 고딕"/>
        </w:rPr>
      </w:pPr>
      <w:r w:rsidRPr="00F43CE0">
        <w:rPr>
          <w:rFonts w:ascii="맑은 고딕" w:eastAsia="맑은 고딕" w:hAnsi="맑은 고딕" w:hint="eastAsia"/>
        </w:rPr>
        <w:t>표시언어변경</w:t>
      </w:r>
    </w:p>
    <w:p w:rsidR="00F43CE0" w:rsidRDefault="00F43CE0" w:rsidP="00F43CE0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B47521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Display</w:t>
            </w:r>
            <w:r w:rsidR="003E78A8"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languagechange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3E78A8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>표시언어</w:t>
            </w:r>
            <w:r w:rsidR="00B47521">
              <w:rPr>
                <w:rFonts w:ascii="맑은 고딕" w:eastAsia="맑은 고딕" w:hAnsi="맑은 고딕" w:cs="맑은 고딕" w:hint="eastAsia"/>
              </w:rPr>
              <w:t>바꾸기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3E78A8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3E78A8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 w:rsidR="003E78A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3E78A8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화면에 표시할 문구를 봉사기에 등록된 언어로 바꿔친다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3E78A8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>체계는 모든 체계서 모든 사용자에게 윗단추모음의 왼쪽에 표시언어변경단추를 띄운다.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74614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>사용자가 표시언어변경단추를 누르면,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체계는 언어목록을 띄워주며,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사용자가 언어하나를 누르면,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눌러진 언어로 사용환경과 문구를 바꿔준다.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A033A0">
            <w:pPr>
              <w:pStyle w:val="a4"/>
              <w:numPr>
                <w:ilvl w:val="0"/>
                <w:numId w:val="5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 w:rsidR="00674614">
              <w:rPr>
                <w:rFonts w:ascii="맑은 고딕" w:eastAsia="맑은 고딕" w:hAnsi="맑은 고딕" w:cs="맑은 고딕"/>
                <w:sz w:val="22"/>
                <w:szCs w:val="22"/>
              </w:rPr>
              <w:t>윗단추모음서 표시언어변경단추를 누른다.</w:t>
            </w:r>
            <w:r w:rsidR="00674614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74614" w:rsidRDefault="00674614" w:rsidP="00A033A0">
            <w:pPr>
              <w:pStyle w:val="a4"/>
              <w:numPr>
                <w:ilvl w:val="0"/>
                <w:numId w:val="5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봉사기로부터 표시언어목록을 불러온다.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74614" w:rsidRDefault="00674614" w:rsidP="00A033A0">
            <w:pPr>
              <w:pStyle w:val="a4"/>
              <w:numPr>
                <w:ilvl w:val="0"/>
                <w:numId w:val="5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언어목록을 성공적으로 불러왔다면,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화면에다 유효한 언어목록을 띄워준다.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74614" w:rsidRDefault="00674614" w:rsidP="00A033A0">
            <w:pPr>
              <w:pStyle w:val="a4"/>
              <w:numPr>
                <w:ilvl w:val="0"/>
                <w:numId w:val="5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언어목록서 언어를 하나 선택한다.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674614" w:rsidRPr="00186599" w:rsidRDefault="00674614" w:rsidP="00A033A0">
            <w:pPr>
              <w:pStyle w:val="a4"/>
              <w:numPr>
                <w:ilvl w:val="0"/>
                <w:numId w:val="53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사용자가 고른 언어로 웹싸이트표시언어를 바꾼다.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Alternative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F43CE0" w:rsidRDefault="00F43CE0" w:rsidP="00F43CE0">
      <w:pPr>
        <w:rPr>
          <w:rFonts w:eastAsiaTheme="minorEastAsia"/>
        </w:rPr>
      </w:pPr>
    </w:p>
    <w:p w:rsidR="00F43CE0" w:rsidRPr="00F43CE0" w:rsidRDefault="00F43CE0" w:rsidP="00F43CE0">
      <w:pPr>
        <w:rPr>
          <w:rFonts w:eastAsiaTheme="minorEastAsia"/>
        </w:rPr>
      </w:pPr>
    </w:p>
    <w:p w:rsidR="003A4B3C" w:rsidRDefault="003A4B3C" w:rsidP="00280D5A">
      <w:pPr>
        <w:pStyle w:val="4"/>
        <w:numPr>
          <w:ilvl w:val="0"/>
          <w:numId w:val="40"/>
        </w:numPr>
        <w:ind w:leftChars="0" w:firstLineChars="0"/>
        <w:rPr>
          <w:rFonts w:ascii="맑은 고딕" w:eastAsia="맑은 고딕" w:hAnsi="맑은 고딕"/>
        </w:rPr>
      </w:pPr>
      <w:r w:rsidRPr="003A4B3C">
        <w:rPr>
          <w:rFonts w:ascii="맑은 고딕" w:eastAsia="맑은 고딕" w:hAnsi="맑은 고딕" w:hint="eastAsia"/>
        </w:rPr>
        <w:t>로그인</w:t>
      </w:r>
      <w:r>
        <w:rPr>
          <w:rFonts w:ascii="맑은 고딕" w:eastAsia="맑은 고딕" w:hAnsi="맑은 고딕" w:hint="eastAsia"/>
        </w:rPr>
        <w:t>회원</w:t>
      </w:r>
      <w:r w:rsidRPr="003A4B3C">
        <w:rPr>
          <w:rFonts w:ascii="맑은 고딕" w:eastAsia="맑은 고딕" w:hAnsi="맑은 고딕" w:hint="eastAsia"/>
        </w:rPr>
        <w:t>정보</w:t>
      </w:r>
    </w:p>
    <w:p w:rsidR="003A4B3C" w:rsidRDefault="003A4B3C" w:rsidP="003A4B3C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990499" w:rsidTr="00990499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74614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Userlogininfo</w:t>
            </w:r>
          </w:p>
        </w:tc>
      </w:tr>
      <w:tr w:rsidR="00990499" w:rsidTr="00990499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ED4156" w:rsidP="00990499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>로그인회원정보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990499" w:rsidTr="00990499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674614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</w:t>
            </w:r>
            <w:r w:rsidR="00674614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</w:p>
        </w:tc>
      </w:tr>
      <w:tr w:rsidR="00990499" w:rsidTr="00990499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674614" w:rsidP="00990499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로그아웃상태: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9904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</w:p>
          <w:p w:rsidR="00674614" w:rsidRPr="00674614" w:rsidRDefault="00674614" w:rsidP="00990499">
            <w:pPr>
              <w:spacing w:after="240" w:line="271" w:lineRule="auto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674614">
              <w:rPr>
                <w:rFonts w:ascii="맑은 고딕" w:eastAsia="맑은 고딕" w:hAnsi="맑은 고딕" w:hint="eastAsia"/>
                <w:sz w:val="20"/>
                <w:szCs w:val="20"/>
              </w:rPr>
              <w:t>로그인상태:</w:t>
            </w:r>
            <w:r w:rsidRPr="0067461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674614">
              <w:rPr>
                <w:rFonts w:ascii="맑은 고딕" w:eastAsia="맑은 고딕" w:hAnsi="맑은 고딕" w:hint="eastAsia"/>
                <w:sz w:val="20"/>
                <w:szCs w:val="20"/>
              </w:rPr>
              <w:t>모든 가입회원</w:t>
            </w:r>
          </w:p>
        </w:tc>
      </w:tr>
      <w:tr w:rsidR="00990499" w:rsidTr="00990499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로그인여부에 따라 로그인한 회원의 정보를 보여준다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로그아웃되어있을때는 로그인하라는 문구가 뜨며 누르면 로그인화면으로 넘겨지며,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로그인되어있을때는 회원의 신원사진,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계정이름,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딴이름,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지위,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경험치가 띄워진다.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ED4156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>체계는 모든 체계서 모든 사용자에게 윗단추모음의 오른쪽에 로그인회원정보를 띄운다.</w:t>
            </w:r>
          </w:p>
        </w:tc>
      </w:tr>
      <w:tr w:rsidR="00990499" w:rsidTr="00990499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망탐색기에서 사람이 로그인했는지 판단하여,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로그인되어있지않다면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로그인단추를 띄우며,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로그인되어있다면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회원의 계정이름,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딴이름,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지위,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D4156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경험치를 띄운다.</w:t>
            </w:r>
            <w:r w:rsidR="00ED415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</w:p>
        </w:tc>
      </w:tr>
      <w:tr w:rsidR="00990499" w:rsidRPr="00186599" w:rsidTr="00990499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ED4156" w:rsidP="00A033A0">
            <w:pPr>
              <w:pStyle w:val="a4"/>
              <w:numPr>
                <w:ilvl w:val="0"/>
                <w:numId w:val="5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실행되고있는 망탐색기의 로그인상태를 확인한다.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ED4156" w:rsidRPr="00186599" w:rsidRDefault="00ED4156" w:rsidP="00A033A0">
            <w:pPr>
              <w:pStyle w:val="a4"/>
              <w:numPr>
                <w:ilvl w:val="0"/>
                <w:numId w:val="5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로그인되여있지않다면,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로그인단추를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990499" w:rsidTr="00990499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  <w:tr w:rsidR="00990499" w:rsidRPr="00A64BC6" w:rsidTr="00990499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Pr="00A64BC6" w:rsidRDefault="00990499" w:rsidP="00990499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990499" w:rsidTr="00990499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990499" w:rsidTr="00990499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990499" w:rsidTr="00990499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990499" w:rsidTr="00990499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499" w:rsidRDefault="00990499" w:rsidP="00990499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0499" w:rsidRDefault="00990499" w:rsidP="00990499"/>
        </w:tc>
      </w:tr>
    </w:tbl>
    <w:p w:rsidR="003A4B3C" w:rsidRDefault="003A4B3C" w:rsidP="003A4B3C">
      <w:pPr>
        <w:rPr>
          <w:rFonts w:eastAsiaTheme="minorEastAsia"/>
        </w:rPr>
      </w:pPr>
    </w:p>
    <w:p w:rsidR="003A4B3C" w:rsidRPr="003A4B3C" w:rsidRDefault="003A4B3C" w:rsidP="003A4B3C">
      <w:pPr>
        <w:rPr>
          <w:rFonts w:eastAsiaTheme="minorEastAsia"/>
        </w:rPr>
      </w:pPr>
    </w:p>
    <w:p w:rsidR="00ED4156" w:rsidRDefault="00F9588F" w:rsidP="00A033A0">
      <w:pPr>
        <w:pStyle w:val="4"/>
        <w:numPr>
          <w:ilvl w:val="0"/>
          <w:numId w:val="55"/>
        </w:numPr>
        <w:ind w:leftChars="0" w:firstLineChars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겉모습</w:t>
      </w:r>
      <w:r w:rsidR="007B74DF">
        <w:rPr>
          <w:rFonts w:ascii="맑은 고딕" w:eastAsia="맑은 고딕" w:hAnsi="맑은 고딕" w:cs="맑은 고딕" w:hint="eastAsia"/>
        </w:rPr>
        <w:t>바꾸기</w:t>
      </w:r>
    </w:p>
    <w:p w:rsidR="00ED4156" w:rsidRDefault="00ED4156" w:rsidP="00ED4156">
      <w:pPr>
        <w:rPr>
          <w:rFonts w:eastAsiaTheme="minorEastAsia"/>
        </w:rPr>
      </w:pP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1"/>
        <w:gridCol w:w="296"/>
        <w:gridCol w:w="1942"/>
        <w:gridCol w:w="2505"/>
        <w:gridCol w:w="2746"/>
      </w:tblGrid>
      <w:tr w:rsidR="00F9588F" w:rsidTr="00156637">
        <w:trPr>
          <w:trHeight w:val="285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  <w:lang w:val="en-US"/>
              </w:rPr>
              <w:t>Userinterfaceappearancechange</w:t>
            </w:r>
          </w:p>
        </w:tc>
      </w:tr>
      <w:tr w:rsidR="00F9588F" w:rsidTr="00156637">
        <w:trPr>
          <w:trHeight w:val="300"/>
        </w:trPr>
        <w:tc>
          <w:tcPr>
            <w:tcW w:w="2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120"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>겉모습</w:t>
            </w:r>
            <w:r w:rsidR="007B74DF">
              <w:rPr>
                <w:rFonts w:ascii="맑은 고딕" w:eastAsia="맑은 고딕" w:hAnsi="맑은 고딕" w:cs="맑은 고딕" w:hint="eastAsia"/>
              </w:rPr>
              <w:t>바꾸기</w:t>
            </w:r>
          </w:p>
        </w:tc>
      </w:tr>
      <w:tr w:rsidR="00F9588F" w:rsidTr="00156637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F9588F" w:rsidTr="00156637">
        <w:trPr>
          <w:trHeight w:val="574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2022-03-16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7B74D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2022-03-19</w:t>
            </w:r>
          </w:p>
        </w:tc>
      </w:tr>
      <w:tr w:rsidR="00F9588F" w:rsidTr="00156637">
        <w:trPr>
          <w:trHeight w:val="507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모든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사용자</w:t>
            </w:r>
          </w:p>
        </w:tc>
      </w:tr>
      <w:tr w:rsidR="00F9588F" w:rsidTr="00156637">
        <w:trPr>
          <w:trHeight w:val="1126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120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화면에 표시할 밝기,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바탕빛깔,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글꼴크기,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글방향따위를 정하는 설정표를 제공한다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.</w:t>
            </w:r>
          </w:p>
        </w:tc>
      </w:tr>
      <w:tr w:rsidR="00F9588F" w:rsidTr="00156637">
        <w:trPr>
          <w:trHeight w:val="851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 xml:space="preserve">체계는 모든 체계서 모든 사용자에게 윗단추모음의 왼쪽에 </w:t>
            </w:r>
            <w:r w:rsidR="007B74DF">
              <w:rPr>
                <w:rFonts w:ascii="맑은 고딕" w:eastAsia="맑은 고딕" w:hAnsi="맑은 고딕" w:cs="맑은 고딕" w:hint="eastAsia"/>
              </w:rPr>
              <w:t>겉모습바꾸기</w:t>
            </w:r>
            <w:r>
              <w:rPr>
                <w:rFonts w:ascii="맑은 고딕" w:eastAsia="맑은 고딕" w:hAnsi="맑은 고딕" w:cs="맑은 고딕" w:hint="eastAsia"/>
              </w:rPr>
              <w:t>단추를 띄운다.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F9588F" w:rsidTr="00156637">
        <w:trPr>
          <w:trHeight w:val="59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 w:hint="eastAsia"/>
              </w:rPr>
              <w:t xml:space="preserve">사용자가 </w:t>
            </w:r>
            <w:r w:rsidR="007B74DF">
              <w:rPr>
                <w:rFonts w:ascii="맑은 고딕" w:eastAsia="맑은 고딕" w:hAnsi="맑은 고딕" w:cs="맑은 고딕" w:hint="eastAsia"/>
              </w:rPr>
              <w:t>겉모습바꾸기</w:t>
            </w:r>
            <w:r>
              <w:rPr>
                <w:rFonts w:ascii="맑은 고딕" w:eastAsia="맑은 고딕" w:hAnsi="맑은 고딕" w:cs="맑은 고딕" w:hint="eastAsia"/>
              </w:rPr>
              <w:t>단추를 누르면,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체계는 </w:t>
            </w:r>
            <w:r w:rsidR="007B74DF">
              <w:rPr>
                <w:rFonts w:ascii="맑은 고딕" w:eastAsia="맑은 고딕" w:hAnsi="맑은 고딕" w:cs="맑은 고딕" w:hint="eastAsia"/>
              </w:rPr>
              <w:t>화면밝기,</w:t>
            </w:r>
            <w:r w:rsidR="007B74DF">
              <w:rPr>
                <w:rFonts w:ascii="맑은 고딕" w:eastAsia="맑은 고딕" w:hAnsi="맑은 고딕" w:cs="맑은 고딕"/>
              </w:rPr>
              <w:t xml:space="preserve"> </w:t>
            </w:r>
            <w:r w:rsidR="007B74DF">
              <w:rPr>
                <w:rFonts w:ascii="맑은 고딕" w:eastAsia="맑은 고딕" w:hAnsi="맑은 고딕" w:cs="맑은 고딕" w:hint="eastAsia"/>
              </w:rPr>
              <w:t>바탕빛깔,</w:t>
            </w:r>
            <w:r w:rsidR="007B74DF">
              <w:rPr>
                <w:rFonts w:ascii="맑은 고딕" w:eastAsia="맑은 고딕" w:hAnsi="맑은 고딕" w:cs="맑은 고딕"/>
              </w:rPr>
              <w:t xml:space="preserve"> </w:t>
            </w:r>
            <w:r w:rsidR="007B74DF">
              <w:rPr>
                <w:rFonts w:ascii="맑은 고딕" w:eastAsia="맑은 고딕" w:hAnsi="맑은 고딕" w:cs="맑은 고딕" w:hint="eastAsia"/>
              </w:rPr>
              <w:t>글꼴크기, 글방향(한자문화권언어한정</w:t>
            </w:r>
            <w:r w:rsidR="007B74DF">
              <w:rPr>
                <w:rFonts w:ascii="맑은 고딕" w:eastAsia="맑은 고딕" w:hAnsi="맑은 고딕" w:cs="맑은 고딕"/>
              </w:rPr>
              <w:t>)</w:t>
            </w:r>
            <w:r w:rsidR="007B74DF">
              <w:rPr>
                <w:rFonts w:ascii="맑은 고딕" w:eastAsia="맑은 고딕" w:hAnsi="맑은 고딕" w:cs="맑은 고딕" w:hint="eastAsia"/>
              </w:rPr>
              <w:t>에 대한 선택지를 제공한다.</w:t>
            </w:r>
            <w:r w:rsidR="007B74DF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F9588F" w:rsidRPr="00186599" w:rsidTr="00156637">
        <w:trPr>
          <w:trHeight w:val="90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A033A0">
            <w:pPr>
              <w:pStyle w:val="a4"/>
              <w:numPr>
                <w:ilvl w:val="0"/>
                <w:numId w:val="5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 w:rsidRPr="000902BC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사용자가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윗단추모음서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겉모습바꾸기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단추를 누른다.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F9588F" w:rsidRDefault="00F9588F" w:rsidP="00A033A0">
            <w:pPr>
              <w:pStyle w:val="a4"/>
              <w:numPr>
                <w:ilvl w:val="0"/>
                <w:numId w:val="5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화면밝기,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바탕빛깔,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글꼴크기에 대한 선택지를 제공한다.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표시언어가 한자문화권언어(한국말,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중국말,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일본말따위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>)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라면,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7B74DF">
              <w:rPr>
                <w:rFonts w:ascii="맑은 고딕" w:eastAsia="맑은 고딕" w:hAnsi="맑은 고딕" w:cs="맑은 고딕"/>
                <w:sz w:val="22"/>
                <w:szCs w:val="22"/>
              </w:rPr>
              <w:t>글방향을 가로로 할지 세로로 할지의 선택지도 주어진다.</w:t>
            </w:r>
            <w:r w:rsidR="007B74DF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7B74DF" w:rsidRPr="00186599" w:rsidRDefault="007B74DF" w:rsidP="00A033A0">
            <w:pPr>
              <w:pStyle w:val="a4"/>
              <w:numPr>
                <w:ilvl w:val="0"/>
                <w:numId w:val="57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겉모습바꾸기화면에 주어진 선택지대로 화면겉모습을 꾸민다.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F9588F" w:rsidTr="00156637">
        <w:trPr>
          <w:trHeight w:val="57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/>
        </w:tc>
      </w:tr>
      <w:tr w:rsidR="00F9588F" w:rsidRPr="00A64BC6" w:rsidTr="00156637">
        <w:trPr>
          <w:trHeight w:val="549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Pr="00A64BC6" w:rsidRDefault="00F9588F" w:rsidP="00156637">
            <w:pPr>
              <w:rPr>
                <w:rFonts w:ascii="맑은 고딕" w:eastAsia="맑은 고딕" w:hAnsi="맑은 고딕"/>
              </w:rPr>
            </w:pPr>
            <w:r w:rsidRPr="00A64BC6">
              <w:rPr>
                <w:rFonts w:ascii="맑은 고딕" w:eastAsia="맑은 고딕" w:hAnsi="맑은 고딕" w:hint="eastAsia"/>
              </w:rPr>
              <w:t xml:space="preserve">E1. </w:t>
            </w:r>
          </w:p>
        </w:tc>
      </w:tr>
      <w:tr w:rsidR="00F9588F" w:rsidTr="00156637">
        <w:trPr>
          <w:trHeight w:val="30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F9588F" w:rsidTr="00156637">
        <w:trPr>
          <w:trHeight w:val="28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</w:p>
        </w:tc>
      </w:tr>
      <w:tr w:rsidR="00F9588F" w:rsidTr="00156637">
        <w:trPr>
          <w:trHeight w:val="328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F9588F" w:rsidTr="00156637">
        <w:trPr>
          <w:trHeight w:val="4123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588F" w:rsidRDefault="00F9588F" w:rsidP="00156637">
            <w:pPr>
              <w:spacing w:after="240" w:line="271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4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588F" w:rsidRDefault="00F9588F" w:rsidP="00156637"/>
        </w:tc>
      </w:tr>
    </w:tbl>
    <w:p w:rsidR="00ED4156" w:rsidRDefault="00ED4156" w:rsidP="00ED4156">
      <w:pPr>
        <w:rPr>
          <w:rFonts w:eastAsiaTheme="minorEastAsia"/>
        </w:rPr>
      </w:pPr>
    </w:p>
    <w:p w:rsidR="00ED4156" w:rsidRPr="00ED4156" w:rsidRDefault="00ED4156" w:rsidP="00ED4156">
      <w:pPr>
        <w:rPr>
          <w:rFonts w:eastAsiaTheme="minorEastAsia"/>
        </w:rPr>
      </w:pPr>
    </w:p>
    <w:p w:rsidR="00916EDD" w:rsidRDefault="00916EDD" w:rsidP="00916EDD">
      <w:pPr>
        <w:pStyle w:val="3"/>
        <w:ind w:left="432" w:firstLine="0"/>
      </w:pPr>
      <w:bookmarkStart w:id="27" w:name="_Toc98613293"/>
      <w:r>
        <w:rPr>
          <w:rFonts w:hint="eastAsia"/>
        </w:rPr>
        <w:t xml:space="preserve">4-8) </w:t>
      </w:r>
      <w:r w:rsidR="00E76A85">
        <w:rPr>
          <w:rFonts w:hint="eastAsia"/>
        </w:rPr>
        <w:t>아랫단추모음</w:t>
      </w:r>
      <w:bookmarkEnd w:id="27"/>
    </w:p>
    <w:p w:rsidR="00E76A85" w:rsidRDefault="00E76A85" w:rsidP="00E76A85">
      <w:pPr>
        <w:pStyle w:val="Body"/>
        <w:rPr>
          <w:rFonts w:eastAsiaTheme="minorEastAsia"/>
          <w:lang w:val="en-US"/>
        </w:rPr>
      </w:pPr>
    </w:p>
    <w:p w:rsidR="00E76A85" w:rsidRDefault="00E76A85" w:rsidP="00E76A85">
      <w:pPr>
        <w:pStyle w:val="Body"/>
        <w:rPr>
          <w:rFonts w:eastAsiaTheme="minorEastAsia"/>
          <w:lang w:val="en-US"/>
        </w:rPr>
      </w:pPr>
    </w:p>
    <w:p w:rsidR="00E76A85" w:rsidRPr="00E76A85" w:rsidRDefault="00E76A85" w:rsidP="00E76A85">
      <w:pPr>
        <w:pStyle w:val="Body"/>
        <w:rPr>
          <w:rFonts w:eastAsiaTheme="minorEastAsia"/>
          <w:lang w:val="en-US"/>
        </w:rPr>
      </w:pPr>
    </w:p>
    <w:p w:rsidR="00CF544F" w:rsidRPr="00CF544F" w:rsidRDefault="00CF544F" w:rsidP="00280D5A">
      <w:pPr>
        <w:pStyle w:val="4"/>
        <w:numPr>
          <w:ilvl w:val="0"/>
          <w:numId w:val="42"/>
        </w:numPr>
        <w:ind w:leftChars="0" w:firstLineChars="0"/>
        <w:rPr>
          <w:rFonts w:ascii="맑은 고딕" w:eastAsia="맑은 고딕" w:hAnsi="맑은 고딕"/>
        </w:rPr>
      </w:pPr>
      <w:r w:rsidRPr="00CF544F">
        <w:rPr>
          <w:rFonts w:ascii="맑은 고딕" w:eastAsia="맑은 고딕" w:hAnsi="맑은 고딕" w:hint="eastAsia"/>
        </w:rPr>
        <w:t>공지사항</w:t>
      </w:r>
      <w:r w:rsidR="00990499">
        <w:rPr>
          <w:rFonts w:ascii="맑은 고딕" w:eastAsia="맑은 고딕" w:hAnsi="맑은 고딕" w:hint="eastAsia"/>
        </w:rPr>
        <w:t>단추</w:t>
      </w:r>
    </w:p>
    <w:p w:rsidR="00CF544F" w:rsidRDefault="00CF544F" w:rsidP="00CF544F">
      <w:pPr>
        <w:rPr>
          <w:rFonts w:eastAsiaTheme="minorEastAsia"/>
        </w:rPr>
      </w:pPr>
    </w:p>
    <w:p w:rsidR="00CF544F" w:rsidRDefault="00CF544F" w:rsidP="00CF544F">
      <w:pPr>
        <w:rPr>
          <w:rFonts w:eastAsiaTheme="minorEastAsia"/>
        </w:rPr>
      </w:pPr>
    </w:p>
    <w:p w:rsidR="00CF544F" w:rsidRPr="00CF544F" w:rsidRDefault="00CF544F" w:rsidP="00CF544F">
      <w:pPr>
        <w:rPr>
          <w:rFonts w:eastAsiaTheme="minorEastAsia"/>
        </w:rPr>
      </w:pPr>
    </w:p>
    <w:p w:rsidR="00CF544F" w:rsidRPr="00CF544F" w:rsidRDefault="00CF544F" w:rsidP="00280D5A">
      <w:pPr>
        <w:pStyle w:val="4"/>
        <w:numPr>
          <w:ilvl w:val="0"/>
          <w:numId w:val="42"/>
        </w:numPr>
        <w:ind w:leftChars="0" w:firstLineChars="0"/>
        <w:rPr>
          <w:rFonts w:ascii="맑은 고딕" w:eastAsia="맑은 고딕" w:hAnsi="맑은 고딕"/>
        </w:rPr>
      </w:pPr>
      <w:r w:rsidRPr="00CF544F">
        <w:rPr>
          <w:rFonts w:ascii="맑은 고딕" w:eastAsia="맑은 고딕" w:hAnsi="맑은 고딕" w:hint="eastAsia"/>
        </w:rPr>
        <w:t>리용약관 및 규정</w:t>
      </w:r>
      <w:r w:rsidR="00990499">
        <w:rPr>
          <w:rFonts w:ascii="맑은 고딕" w:eastAsia="맑은 고딕" w:hAnsi="맑은 고딕" w:hint="eastAsia"/>
        </w:rPr>
        <w:t>단추</w:t>
      </w:r>
    </w:p>
    <w:p w:rsidR="00CF544F" w:rsidRDefault="00CF544F" w:rsidP="00CF544F">
      <w:pPr>
        <w:rPr>
          <w:rFonts w:eastAsiaTheme="minorEastAsia"/>
        </w:rPr>
      </w:pPr>
    </w:p>
    <w:p w:rsidR="00CF544F" w:rsidRDefault="00CF544F" w:rsidP="00CF544F">
      <w:pPr>
        <w:rPr>
          <w:rFonts w:eastAsiaTheme="minorEastAsia"/>
        </w:rPr>
      </w:pPr>
    </w:p>
    <w:p w:rsidR="00CF544F" w:rsidRPr="00CF544F" w:rsidRDefault="00CF544F" w:rsidP="00CF544F">
      <w:pPr>
        <w:rPr>
          <w:rFonts w:eastAsiaTheme="minorEastAsia"/>
        </w:rPr>
      </w:pPr>
    </w:p>
    <w:p w:rsidR="00CF544F" w:rsidRDefault="00CF544F" w:rsidP="00280D5A">
      <w:pPr>
        <w:pStyle w:val="4"/>
        <w:numPr>
          <w:ilvl w:val="0"/>
          <w:numId w:val="42"/>
        </w:numPr>
        <w:ind w:leftChars="0" w:firstLineChars="0"/>
        <w:rPr>
          <w:rFonts w:ascii="맑은 고딕" w:eastAsia="맑은 고딕" w:hAnsi="맑은 고딕"/>
        </w:rPr>
      </w:pPr>
      <w:r w:rsidRPr="00CF544F">
        <w:rPr>
          <w:rFonts w:ascii="맑은 고딕" w:eastAsia="맑은 고딕" w:hAnsi="맑은 고딕" w:hint="eastAsia"/>
        </w:rPr>
        <w:t>우리웹싸이트에대해</w:t>
      </w:r>
    </w:p>
    <w:p w:rsidR="00CF544F" w:rsidRDefault="00CF544F" w:rsidP="00CF544F">
      <w:pPr>
        <w:rPr>
          <w:rFonts w:eastAsiaTheme="minorEastAsia"/>
        </w:rPr>
      </w:pPr>
    </w:p>
    <w:p w:rsidR="00CF544F" w:rsidRDefault="00CF544F" w:rsidP="00CF544F">
      <w:pPr>
        <w:rPr>
          <w:rFonts w:eastAsiaTheme="minorEastAsia"/>
        </w:rPr>
      </w:pPr>
    </w:p>
    <w:p w:rsidR="00CF544F" w:rsidRPr="00CF544F" w:rsidRDefault="00CF544F" w:rsidP="00CF544F">
      <w:pPr>
        <w:rPr>
          <w:rFonts w:eastAsiaTheme="minorEastAsia"/>
        </w:rPr>
      </w:pPr>
    </w:p>
    <w:p w:rsidR="00280EFE" w:rsidRDefault="00916EDD">
      <w:pPr>
        <w:pStyle w:val="3"/>
        <w:ind w:left="913" w:hanging="482"/>
      </w:pPr>
      <w:bookmarkStart w:id="28" w:name="_Toc98613294"/>
      <w:r>
        <w:t>4-9</w:t>
      </w:r>
      <w:r w:rsidR="00921DB3">
        <w:t xml:space="preserve">) </w:t>
      </w:r>
      <w:r w:rsidR="00921DB3">
        <w:rPr>
          <w:lang w:val="ko-KR"/>
        </w:rPr>
        <w:t>공통꾸러미</w:t>
      </w:r>
      <w:bookmarkEnd w:id="28"/>
    </w:p>
    <w:p w:rsidR="00280EFE" w:rsidRDefault="00280EFE"/>
    <w:p w:rsidR="00280EFE" w:rsidRDefault="00921DB3">
      <w:pPr>
        <w:ind w:firstLine="240"/>
        <w:jc w:val="both"/>
      </w:pPr>
      <w:proofErr w:type="gramStart"/>
      <w:r>
        <w:rPr>
          <w:rFonts w:ascii="맑은 고딕" w:eastAsia="맑은 고딕" w:hAnsi="맑은 고딕" w:cs="맑은 고딕"/>
        </w:rPr>
        <w:t>공통꾸러미</w:t>
      </w:r>
      <w:r>
        <w:t xml:space="preserve"> :</w:t>
      </w:r>
      <w:proofErr w:type="gramEnd"/>
      <w:r>
        <w:t xml:space="preserve"> </w:t>
      </w:r>
      <w:r>
        <w:rPr>
          <w:rFonts w:ascii="맑은 고딕" w:eastAsia="맑은 고딕" w:hAnsi="맑은 고딕" w:cs="맑은 고딕"/>
        </w:rPr>
        <w:t>로그인/로그아웃기능, 아이디/비밀번호찾기기능,</w:t>
      </w:r>
    </w:p>
    <w:p w:rsidR="00280EFE" w:rsidRDefault="00921DB3">
      <w:pPr>
        <w:ind w:firstLine="240"/>
        <w:jc w:val="both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봉사사용을 위한 필요계정생성(회원가입),</w:t>
      </w:r>
    </w:p>
    <w:p w:rsidR="00280EFE" w:rsidRDefault="00921DB3">
      <w:pPr>
        <w:ind w:firstLine="2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회원정보목록출력, 회원정보검색, 수정, 삭제.</w:t>
      </w:r>
    </w:p>
    <w:p w:rsidR="00280EFE" w:rsidRDefault="00280EFE">
      <w:pPr>
        <w:ind w:firstLine="240"/>
        <w:rPr>
          <w:rFonts w:ascii="맑은 고딕" w:eastAsia="맑은 고딕" w:hAnsi="맑은 고딕" w:cs="맑은 고딕"/>
        </w:rPr>
      </w:pPr>
    </w:p>
    <w:p w:rsidR="00280EFE" w:rsidRDefault="009D1C1B" w:rsidP="00020D7E">
      <w:pPr>
        <w:pStyle w:val="4"/>
        <w:ind w:left="1431" w:hanging="471"/>
      </w:pPr>
      <w:r>
        <w:rPr>
          <w:rFonts w:hint="eastAsia"/>
        </w:rPr>
        <w:lastRenderedPageBreak/>
        <w:t>회원꾸러미</w:t>
      </w:r>
    </w:p>
    <w:p w:rsidR="00280EFE" w:rsidRDefault="00280EFE" w:rsidP="00020D7E">
      <w:pPr>
        <w:rPr>
          <w:rFonts w:ascii="맑은 고딕" w:eastAsia="맑은 고딕" w:hAnsi="맑은 고딕" w:cs="맑은 고딕"/>
        </w:rPr>
      </w:pPr>
    </w:p>
    <w:p w:rsidR="00280EFE" w:rsidRDefault="00921DB3" w:rsidP="00020D7E">
      <w:pPr>
        <w:jc w:val="center"/>
      </w:pPr>
      <w:r>
        <w:rPr>
          <w:noProof/>
          <w:lang w:val="en-US"/>
        </w:rPr>
        <w:drawing>
          <wp:inline distT="0" distB="0" distL="0" distR="0">
            <wp:extent cx="4829175" cy="4000500"/>
            <wp:effectExtent l="0" t="0" r="0" b="0"/>
            <wp:docPr id="1073741831" name="officeArt object" descr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hape1032" descr="shape103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00500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:rsidR="00280EFE" w:rsidRPr="00020D7E" w:rsidRDefault="00921DB3" w:rsidP="00A033A0">
      <w:pPr>
        <w:pStyle w:val="5"/>
        <w:numPr>
          <w:ilvl w:val="0"/>
          <w:numId w:val="56"/>
        </w:numPr>
        <w:rPr>
          <w:b/>
        </w:rPr>
      </w:pPr>
      <w:r w:rsidRPr="00020D7E">
        <w:rPr>
          <w:b/>
          <w:bCs/>
        </w:rPr>
        <w:t>회원가입하기</w:t>
      </w:r>
    </w:p>
    <w:p w:rsidR="00280EFE" w:rsidRDefault="00280EFE" w:rsidP="00020D7E">
      <w:pPr>
        <w:rPr>
          <w:rFonts w:ascii="맑은 고딕" w:eastAsia="맑은 고딕" w:hAnsi="맑은 고딕" w:cs="맑은 고딕"/>
        </w:rPr>
      </w:pPr>
    </w:p>
    <w:tbl>
      <w:tblPr>
        <w:tblStyle w:val="TableNormal"/>
        <w:tblW w:w="935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5"/>
        <w:gridCol w:w="2017"/>
        <w:gridCol w:w="2173"/>
        <w:gridCol w:w="2999"/>
      </w:tblGrid>
      <w:tr w:rsidR="00280EFE">
        <w:trPr>
          <w:trHeight w:val="28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B47521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memberjoin</w:t>
            </w:r>
          </w:p>
        </w:tc>
      </w:tr>
      <w:tr w:rsidR="00280EFE">
        <w:trPr>
          <w:trHeight w:val="28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회원가입하기</w:t>
            </w:r>
          </w:p>
        </w:tc>
      </w:tr>
      <w:tr w:rsidR="00280EFE">
        <w:trPr>
          <w:trHeight w:val="5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</w:tr>
      <w:tr w:rsidR="00280EFE">
        <w:trPr>
          <w:trHeight w:val="5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2022-03-07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DateLast Updated: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2020-03-07</w:t>
            </w:r>
          </w:p>
        </w:tc>
      </w:tr>
      <w:tr w:rsidR="00280EFE">
        <w:trPr>
          <w:trHeight w:val="30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사용자, 비회원</w:t>
            </w:r>
          </w:p>
        </w:tc>
      </w:tr>
      <w:tr w:rsidR="00280EFE">
        <w:trPr>
          <w:trHeight w:val="61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모든 사람들이 언어배움싸이트에 회원가입을 할때 사용된다. 회원가입한 모든 회원들은 맨처음으로 〈일반회원〉지위가 주어진다. </w:t>
            </w:r>
          </w:p>
        </w:tc>
      </w:tr>
      <w:tr w:rsidR="00280EFE">
        <w:trPr>
          <w:trHeight w:val="1013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로그인전상태이다.</w:t>
            </w:r>
          </w:p>
        </w:tc>
      </w:tr>
      <w:tr w:rsidR="00280EFE">
        <w:trPr>
          <w:trHeight w:val="5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637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pStyle w:val="a4"/>
              <w:numPr>
                <w:ilvl w:val="0"/>
                <w:numId w:val="22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회원가입단추를 딸깍한다.</w:t>
            </w:r>
          </w:p>
          <w:p w:rsidR="00280EFE" w:rsidRDefault="00921DB3" w:rsidP="00020D7E">
            <w:pPr>
              <w:pStyle w:val="a4"/>
              <w:numPr>
                <w:ilvl w:val="0"/>
                <w:numId w:val="22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회원가입양식을 화면에 띄워준다.</w:t>
            </w:r>
          </w:p>
          <w:p w:rsidR="00280EFE" w:rsidRDefault="00921DB3" w:rsidP="00020D7E">
            <w:pPr>
              <w:spacing w:line="384" w:lineRule="auto"/>
              <w:ind w:left="720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&gt;&gt;회원가입양식에는, 새로 가입할 계정이름, 계정이름되짚기, 열쇠글, 열쇠글되짚기, 전자우편, 전화번호, 딴이름이 주어지며, 계정이름, 계정이름되짚기, 열쇠글, 열쇠글되짚기는 필수입력사항이며, 계정이름과 계정이름되짚기의 값이 같고 열쇠글과 열쇠글되짚기의 값이 같다면, 회원가입이 승인된다.</w:t>
            </w:r>
          </w:p>
          <w:p w:rsidR="00280EFE" w:rsidRDefault="00921DB3" w:rsidP="00020D7E">
            <w:pPr>
              <w:pStyle w:val="a4"/>
              <w:numPr>
                <w:ilvl w:val="0"/>
                <w:numId w:val="22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회원가입정보를 입력한뒤, 등록단추를 딸깍한다.</w:t>
            </w:r>
          </w:p>
          <w:p w:rsidR="00280EFE" w:rsidRDefault="00921DB3" w:rsidP="00020D7E">
            <w:pPr>
              <w:pStyle w:val="a4"/>
              <w:numPr>
                <w:ilvl w:val="0"/>
                <w:numId w:val="22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데이터베이스에 회원가입정보들을 갊는다.</w:t>
            </w:r>
          </w:p>
          <w:p w:rsidR="00280EFE" w:rsidRDefault="00921DB3" w:rsidP="00020D7E">
            <w:pPr>
              <w:pStyle w:val="a4"/>
              <w:numPr>
                <w:ilvl w:val="0"/>
                <w:numId w:val="22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로그인화면을 띄워준다.</w:t>
            </w:r>
          </w:p>
        </w:tc>
      </w:tr>
      <w:tr w:rsidR="00280EFE">
        <w:trPr>
          <w:trHeight w:val="70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없음.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없음.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4559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010025" cy="2524125"/>
                  <wp:effectExtent l="0" t="0" r="0" b="0"/>
                  <wp:docPr id="1073741832" name="officeArt object" descr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shape1033" descr="shape103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524125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Default="00280EFE" w:rsidP="00020D7E">
      <w:pPr>
        <w:ind w:left="324" w:hanging="324"/>
        <w:rPr>
          <w:rFonts w:ascii="맑은 고딕" w:eastAsia="맑은 고딕" w:hAnsi="맑은 고딕" w:cs="맑은 고딕"/>
        </w:rPr>
      </w:pPr>
    </w:p>
    <w:p w:rsidR="00280EFE" w:rsidRDefault="00280EFE" w:rsidP="00020D7E">
      <w:pPr>
        <w:ind w:left="216" w:hanging="216"/>
        <w:rPr>
          <w:rFonts w:ascii="맑은 고딕" w:eastAsia="맑은 고딕" w:hAnsi="맑은 고딕" w:cs="맑은 고딕"/>
        </w:rPr>
      </w:pPr>
    </w:p>
    <w:p w:rsidR="00280EFE" w:rsidRDefault="00280EFE" w:rsidP="00020D7E">
      <w:pPr>
        <w:ind w:left="108" w:hanging="108"/>
        <w:rPr>
          <w:rFonts w:ascii="맑은 고딕" w:eastAsia="맑은 고딕" w:hAnsi="맑은 고딕" w:cs="맑은 고딕"/>
        </w:rPr>
      </w:pPr>
    </w:p>
    <w:p w:rsidR="00280EFE" w:rsidRDefault="00280EFE" w:rsidP="00020D7E">
      <w:pPr>
        <w:rPr>
          <w:rFonts w:ascii="맑은 고딕" w:eastAsia="맑은 고딕" w:hAnsi="맑은 고딕" w:cs="맑은 고딕"/>
        </w:rPr>
      </w:pPr>
    </w:p>
    <w:p w:rsidR="00280EFE" w:rsidRDefault="00280EFE" w:rsidP="00020D7E">
      <w:pPr>
        <w:rPr>
          <w:rFonts w:ascii="맑은 고딕" w:eastAsia="맑은 고딕" w:hAnsi="맑은 고딕" w:cs="맑은 고딕"/>
        </w:rPr>
      </w:pPr>
    </w:p>
    <w:p w:rsidR="00280EFE" w:rsidRPr="003A4B3C" w:rsidRDefault="00921DB3" w:rsidP="00A033A0">
      <w:pPr>
        <w:pStyle w:val="5"/>
        <w:numPr>
          <w:ilvl w:val="0"/>
          <w:numId w:val="56"/>
        </w:numPr>
        <w:rPr>
          <w:b/>
        </w:rPr>
      </w:pPr>
      <w:r w:rsidRPr="003A4B3C">
        <w:rPr>
          <w:b/>
          <w:bCs/>
        </w:rPr>
        <w:t>로그인하기</w:t>
      </w:r>
      <w:r w:rsidRPr="003A4B3C">
        <w:rPr>
          <w:b/>
        </w:rPr>
        <w:br/>
      </w:r>
    </w:p>
    <w:tbl>
      <w:tblPr>
        <w:tblStyle w:val="TableNormal"/>
        <w:tblW w:w="936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7"/>
        <w:gridCol w:w="1942"/>
        <w:gridCol w:w="2505"/>
        <w:gridCol w:w="2746"/>
      </w:tblGrid>
      <w:tr w:rsidR="00280EFE">
        <w:trPr>
          <w:trHeight w:val="285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login</w:t>
            </w:r>
          </w:p>
        </w:tc>
      </w:tr>
      <w:tr w:rsidR="00280EFE">
        <w:trPr>
          <w:trHeight w:val="285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로그인하기</w:t>
            </w:r>
          </w:p>
        </w:tc>
      </w:tr>
      <w:tr w:rsidR="00280EFE">
        <w:trPr>
          <w:trHeight w:val="285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</w:tr>
      <w:tr w:rsidR="00280EFE">
        <w:trPr>
          <w:trHeight w:val="574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Date Created: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2020-01-27.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2022-03-07</w:t>
            </w:r>
          </w:p>
        </w:tc>
      </w:tr>
      <w:tr w:rsidR="00280EFE">
        <w:trPr>
          <w:trHeight w:val="300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회원</w:t>
            </w:r>
          </w:p>
        </w:tc>
      </w:tr>
      <w:tr w:rsidR="00280EFE">
        <w:trPr>
          <w:trHeight w:val="906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쓰임사례는 회원가입이 봉사기로 되여있는 모든 사람들（일반회원, 웹관리자, 원어민, 언어수업기여자, 언어전문교사）가 로그인을 할 때 사용된다.</w:t>
            </w:r>
          </w:p>
        </w:tc>
      </w:tr>
      <w:tr w:rsidR="00280EFE">
        <w:trPr>
          <w:trHeight w:val="85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로그인을 하기전상태이다.</w:t>
            </w:r>
          </w:p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로그인페이지로 이동한 상태이다.</w:t>
            </w:r>
          </w:p>
        </w:tc>
      </w:tr>
      <w:tr w:rsidR="00280EFE">
        <w:trPr>
          <w:trHeight w:val="574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첫화면을 화면에 띄워준다.</w:t>
            </w:r>
          </w:p>
        </w:tc>
      </w:tr>
      <w:tr w:rsidR="00280EFE">
        <w:trPr>
          <w:trHeight w:val="274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77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before="100" w:line="271" w:lineRule="auto"/>
              <w:ind w:left="397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1. 사용자는 계정이름과 열쇠글을 입력한뒤, 로그인단추를 딸깍한다.</w:t>
            </w:r>
          </w:p>
          <w:p w:rsidR="00280EFE" w:rsidRDefault="00921DB3" w:rsidP="00020D7E">
            <w:pPr>
              <w:spacing w:before="100" w:line="271" w:lineRule="auto"/>
              <w:ind w:left="397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2. 체계는, 사용자가 입력한 값과 데이터베이스에 입력된 값을 비교한다.</w:t>
            </w:r>
          </w:p>
          <w:p w:rsidR="00280EFE" w:rsidRDefault="00921DB3" w:rsidP="00020D7E">
            <w:pPr>
              <w:spacing w:before="100" w:line="271" w:lineRule="auto"/>
              <w:ind w:left="397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3. 체계는 입력값과 데이터베이스에 갊긴값이 알맞다면, 로그인처리한다.</w:t>
            </w:r>
          </w:p>
          <w:p w:rsidR="00280EFE" w:rsidRDefault="00921DB3" w:rsidP="00020D7E">
            <w:pPr>
              <w:spacing w:before="100" w:line="271" w:lineRule="auto"/>
              <w:ind w:left="397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&gt;&gt;사용자입력값과 데이터베이스에 갊긴값이 알맞지않다면, E1으로 간다.</w:t>
            </w:r>
          </w:p>
        </w:tc>
      </w:tr>
      <w:tr w:rsidR="00280EFE">
        <w:trPr>
          <w:trHeight w:val="579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before="100" w:after="240" w:line="271" w:lineRule="auto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611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E1. 계정이름과 열쇠글정보를 잘못 입력했다면, 입력정보가 잘못되여 옳바른 계정이름 또는 열쇠글이 아니라는 경고창을 출력한다.</w:t>
            </w:r>
          </w:p>
        </w:tc>
      </w:tr>
      <w:tr w:rsidR="00280EFE">
        <w:trPr>
          <w:trHeight w:val="300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285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5</w:t>
            </w:r>
          </w:p>
        </w:tc>
      </w:tr>
      <w:tr w:rsidR="00280EFE">
        <w:trPr>
          <w:trHeight w:val="328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r>
              <w:rPr>
                <w:rFonts w:ascii="맑은 고딕" w:eastAsia="맑은 고딕" w:hAnsi="맑은 고딕" w:cs="맑은 고딕"/>
              </w:rPr>
              <w:t>없음.</w:t>
            </w:r>
          </w:p>
        </w:tc>
      </w:tr>
      <w:tr w:rsidR="00280EFE">
        <w:trPr>
          <w:trHeight w:val="3839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7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235727" cy="2301750"/>
                  <wp:effectExtent l="0" t="0" r="0" b="0"/>
                  <wp:docPr id="1073741833" name="officeArt object" descr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shape1034" descr="shape103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727" cy="2301750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Pr="003A4B3C" w:rsidRDefault="00921DB3" w:rsidP="00A033A0">
      <w:pPr>
        <w:pStyle w:val="5"/>
        <w:numPr>
          <w:ilvl w:val="0"/>
          <w:numId w:val="56"/>
        </w:numPr>
        <w:rPr>
          <w:b/>
        </w:rPr>
      </w:pPr>
      <w:r w:rsidRPr="003A4B3C">
        <w:rPr>
          <w:b/>
          <w:bCs/>
        </w:rPr>
        <w:t>로그아웃하기</w:t>
      </w:r>
      <w:r w:rsidRPr="003A4B3C">
        <w:rPr>
          <w:b/>
        </w:rPr>
        <w:br/>
      </w:r>
    </w:p>
    <w:tbl>
      <w:tblPr>
        <w:tblStyle w:val="TableNormal"/>
        <w:tblW w:w="9134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3"/>
        <w:gridCol w:w="160"/>
        <w:gridCol w:w="2034"/>
        <w:gridCol w:w="2184"/>
        <w:gridCol w:w="2763"/>
      </w:tblGrid>
      <w:tr w:rsidR="00280EFE">
        <w:trPr>
          <w:trHeight w:val="285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B47521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l</w:t>
            </w:r>
            <w:r w:rsidR="00921DB3">
              <w:rPr>
                <w:rFonts w:ascii="맑은 고딕" w:eastAsia="맑은 고딕" w:hAnsi="맑은 고딕" w:cs="맑은 고딕"/>
                <w:sz w:val="22"/>
                <w:szCs w:val="22"/>
              </w:rPr>
              <w:t>ogout</w:t>
            </w:r>
          </w:p>
        </w:tc>
      </w:tr>
      <w:tr w:rsidR="00280EFE">
        <w:trPr>
          <w:trHeight w:val="579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로그아웃하기</w:t>
            </w:r>
          </w:p>
        </w:tc>
      </w:tr>
      <w:tr w:rsidR="00280EFE">
        <w:trPr>
          <w:trHeight w:val="574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280EFE">
        <w:trPr>
          <w:trHeight w:val="574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</w:tr>
      <w:tr w:rsidR="00280EFE">
        <w:trPr>
          <w:trHeight w:val="300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가입회원들</w:t>
            </w:r>
          </w:p>
        </w:tc>
      </w:tr>
      <w:tr w:rsidR="00280EFE">
        <w:trPr>
          <w:trHeight w:val="611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쓰임사례는, 가입된 모든 회원들이 로그인상태서 로그아웃을 할 때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lastRenderedPageBreak/>
              <w:t>사용된다.</w:t>
            </w:r>
          </w:p>
        </w:tc>
      </w:tr>
      <w:tr w:rsidR="00280EFE">
        <w:trPr>
          <w:trHeight w:val="381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로그인을 한 상태이다.</w:t>
            </w:r>
          </w:p>
        </w:tc>
      </w:tr>
      <w:tr w:rsidR="00280EFE">
        <w:trPr>
          <w:trHeight w:val="574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로그인페이지를 화면에 출력한다.</w:t>
            </w:r>
          </w:p>
        </w:tc>
      </w:tr>
      <w:tr w:rsidR="00280EFE">
        <w:trPr>
          <w:trHeight w:val="2604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pStyle w:val="a4"/>
              <w:numPr>
                <w:ilvl w:val="0"/>
                <w:numId w:val="3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로그아웃단추를 딸깍한다.</w:t>
            </w:r>
          </w:p>
          <w:p w:rsidR="00280EFE" w:rsidRDefault="00921DB3" w:rsidP="00020D7E">
            <w:pPr>
              <w:pStyle w:val="a4"/>
              <w:numPr>
                <w:ilvl w:val="0"/>
                <w:numId w:val="38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데이터베이스는 손님기기서의 봉사기와의 로그인주기를 끊는다.</w:t>
            </w:r>
          </w:p>
          <w:p w:rsidR="00280EFE" w:rsidRDefault="00921DB3" w:rsidP="00020D7E">
            <w:pPr>
              <w:pStyle w:val="a4"/>
              <w:numPr>
                <w:ilvl w:val="0"/>
                <w:numId w:val="38"/>
              </w:numPr>
              <w:spacing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로그인상태를 해제한다.</w:t>
            </w:r>
          </w:p>
        </w:tc>
      </w:tr>
      <w:tr w:rsidR="00280EFE">
        <w:trPr>
          <w:trHeight w:val="579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before="100" w:after="240" w:line="271" w:lineRule="auto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285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285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285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5</w:t>
            </w:r>
          </w:p>
        </w:tc>
      </w:tr>
      <w:tr w:rsidR="00280EFE">
        <w:trPr>
          <w:trHeight w:val="312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280EFE" w:rsidP="00020D7E"/>
        </w:tc>
      </w:tr>
      <w:tr w:rsidR="00280EFE">
        <w:trPr>
          <w:trHeight w:val="3961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6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013200" cy="2260600"/>
                  <wp:effectExtent l="0" t="0" r="0" b="0"/>
                  <wp:docPr id="1073741834" name="officeArt object" descr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shape1035" descr="shape10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200" cy="2260600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Pr="003A4B3C" w:rsidRDefault="00921DB3" w:rsidP="00020D7E">
      <w:pPr>
        <w:pStyle w:val="5"/>
        <w:numPr>
          <w:ilvl w:val="0"/>
          <w:numId w:val="38"/>
        </w:numPr>
        <w:rPr>
          <w:b/>
        </w:rPr>
      </w:pPr>
      <w:r w:rsidRPr="003A4B3C">
        <w:rPr>
          <w:b/>
          <w:bCs/>
        </w:rPr>
        <w:t>계정이름찾기</w:t>
      </w:r>
      <w:r w:rsidRPr="003A4B3C">
        <w:rPr>
          <w:b/>
        </w:rPr>
        <w:br/>
      </w:r>
    </w:p>
    <w:tbl>
      <w:tblPr>
        <w:tblStyle w:val="TableNormal"/>
        <w:tblW w:w="880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6"/>
        <w:gridCol w:w="160"/>
        <w:gridCol w:w="1917"/>
        <w:gridCol w:w="2060"/>
        <w:gridCol w:w="2551"/>
        <w:gridCol w:w="236"/>
      </w:tblGrid>
      <w:tr w:rsidR="00280EFE">
        <w:trPr>
          <w:trHeight w:val="325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66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Comm_id_find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 w:rsidP="00020D7E"/>
        </w:tc>
      </w:tr>
      <w:tr w:rsidR="00280EFE">
        <w:trPr>
          <w:trHeight w:val="587"/>
        </w:trPr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66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계정이름찾기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 w:rsidP="00020D7E"/>
        </w:tc>
      </w:tr>
      <w:tr w:rsidR="00280EFE">
        <w:trPr>
          <w:trHeight w:val="574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280EFE">
        <w:trPr>
          <w:trHeight w:val="579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</w:tr>
      <w:tr w:rsidR="00280EFE">
        <w:trPr>
          <w:trHeight w:val="596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가입된 모든 회원들</w:t>
            </w:r>
          </w:p>
        </w:tc>
      </w:tr>
      <w:tr w:rsidR="00280EFE">
        <w:trPr>
          <w:trHeight w:val="611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쓰임사례는, 가입되어있는 모든 회원이 이미 있는 계정이름을 찾을때 쓰여진다.</w:t>
            </w:r>
          </w:p>
        </w:tc>
      </w:tr>
      <w:tr w:rsidR="00280EFE">
        <w:trPr>
          <w:trHeight w:val="851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로그인전상태이다.</w:t>
            </w:r>
          </w:p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로그인페이지로 들어가있다.</w:t>
            </w:r>
          </w:p>
        </w:tc>
      </w:tr>
      <w:tr w:rsidR="00280EFE">
        <w:trPr>
          <w:trHeight w:val="574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Post-conditions: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시스템은 로그인페이지로 이동한다.</w:t>
            </w:r>
          </w:p>
        </w:tc>
      </w:tr>
      <w:tr w:rsidR="00280EFE">
        <w:trPr>
          <w:trHeight w:val="5473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pStyle w:val="a4"/>
              <w:numPr>
                <w:ilvl w:val="0"/>
                <w:numId w:val="25"/>
              </w:numPr>
              <w:spacing w:before="100"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계정이름찾기단추를 딸깍한다.</w:t>
            </w:r>
          </w:p>
          <w:p w:rsidR="00280EFE" w:rsidRDefault="00921DB3" w:rsidP="00020D7E">
            <w:pPr>
              <w:pStyle w:val="a4"/>
              <w:numPr>
                <w:ilvl w:val="0"/>
                <w:numId w:val="25"/>
              </w:numPr>
              <w:spacing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이름, 전자우편・전화번호입력창을 띄워준다.</w:t>
            </w:r>
          </w:p>
          <w:p w:rsidR="00280EFE" w:rsidRDefault="00921DB3" w:rsidP="00020D7E">
            <w:pPr>
              <w:pStyle w:val="a4"/>
              <w:numPr>
                <w:ilvl w:val="0"/>
                <w:numId w:val="25"/>
              </w:numPr>
              <w:spacing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이름과 전자우편이나 전화번호를 입력하고 찾기단추를 딸깍한다.</w:t>
            </w:r>
          </w:p>
          <w:p w:rsidR="00280EFE" w:rsidRDefault="00921DB3" w:rsidP="00020D7E">
            <w:pPr>
              <w:pStyle w:val="a4"/>
              <w:numPr>
                <w:ilvl w:val="0"/>
                <w:numId w:val="25"/>
              </w:numPr>
              <w:spacing w:after="240" w:line="271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데이터베이스에서 위에 주어진 개인정보가 알맞는 계정이름을 조회해서 화면에 출력한다.</w:t>
            </w:r>
          </w:p>
          <w:p w:rsidR="00280EFE" w:rsidRDefault="00921DB3" w:rsidP="00020D7E">
            <w:pPr>
              <w:spacing w:before="100" w:after="240" w:line="271" w:lineRule="auto"/>
              <w:ind w:left="760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 해당이름과 전자우편이나 전화번호가 존재하나, 둘가운데 하나만 알맞지않다면 E1으로 이동한다.</w:t>
            </w:r>
          </w:p>
          <w:p w:rsidR="00280EFE" w:rsidRDefault="00921DB3" w:rsidP="00020D7E">
            <w:pPr>
              <w:spacing w:before="100" w:after="240" w:line="271" w:lineRule="auto"/>
              <w:ind w:left="760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 해당정보가 아예 없다면 E2로 이동한다.</w:t>
            </w:r>
          </w:p>
        </w:tc>
      </w:tr>
      <w:tr w:rsidR="00280EFE">
        <w:trPr>
          <w:trHeight w:val="579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before="100" w:after="240" w:line="271" w:lineRule="auto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1473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E1. 잘못된 정보를 입력할 경우 “잘못된 정보를 입력하셨습니다”라는 경고창을 출력한다.</w:t>
            </w:r>
          </w:p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E2. 잘못된 회원 정보를 기입한 경우 “존재하지 않는 회원입니다.”라는 메시지를 출력한다.</w:t>
            </w:r>
          </w:p>
        </w:tc>
      </w:tr>
      <w:tr w:rsidR="00280EFE">
        <w:trPr>
          <w:trHeight w:val="294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294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4</w:t>
            </w:r>
          </w:p>
        </w:tc>
      </w:tr>
      <w:tr w:rsidR="00280EFE">
        <w:trPr>
          <w:trHeight w:val="328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r>
              <w:rPr>
                <w:rFonts w:ascii="맑은 고딕" w:eastAsia="맑은 고딕" w:hAnsi="맑은 고딕" w:cs="맑은 고딕"/>
              </w:rPr>
              <w:t>없음.</w:t>
            </w:r>
          </w:p>
        </w:tc>
      </w:tr>
      <w:tr w:rsidR="00280EFE">
        <w:trPr>
          <w:trHeight w:val="4850"/>
        </w:trPr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6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157980" cy="2454912"/>
                  <wp:effectExtent l="0" t="0" r="0" b="0"/>
                  <wp:docPr id="1073741835" name="officeArt object" descr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shape1036" descr="shape103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80" cy="2454912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Pr="003A4B3C" w:rsidRDefault="00921DB3" w:rsidP="00020D7E">
      <w:pPr>
        <w:pStyle w:val="5"/>
        <w:numPr>
          <w:ilvl w:val="0"/>
          <w:numId w:val="38"/>
        </w:numPr>
        <w:rPr>
          <w:b/>
        </w:rPr>
      </w:pPr>
      <w:r w:rsidRPr="003A4B3C">
        <w:rPr>
          <w:b/>
          <w:bCs/>
        </w:rPr>
        <w:t>열쇠글찾기</w:t>
      </w:r>
      <w:r w:rsidRPr="003A4B3C">
        <w:rPr>
          <w:b/>
        </w:rPr>
        <w:br/>
      </w:r>
    </w:p>
    <w:tbl>
      <w:tblPr>
        <w:tblStyle w:val="TableNormal"/>
        <w:tblW w:w="9250" w:type="dxa"/>
        <w:tblInd w:w="5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160"/>
        <w:gridCol w:w="1867"/>
        <w:gridCol w:w="2168"/>
        <w:gridCol w:w="2689"/>
        <w:gridCol w:w="236"/>
      </w:tblGrid>
      <w:tr w:rsidR="00280EFE">
        <w:trPr>
          <w:trHeight w:val="325"/>
        </w:trPr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6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Comm_pw_find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 w:rsidP="00020D7E"/>
        </w:tc>
      </w:tr>
      <w:tr w:rsidR="00280EFE">
        <w:trPr>
          <w:trHeight w:val="317"/>
        </w:trPr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6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120" w:line="276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열쇠글찾기</w:t>
            </w: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280EFE" w:rsidP="00020D7E"/>
        </w:tc>
      </w:tr>
      <w:tr w:rsidR="00280EFE">
        <w:trPr>
          <w:trHeight w:val="57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임세규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임세규</w:t>
            </w:r>
          </w:p>
        </w:tc>
      </w:tr>
      <w:tr w:rsidR="00280EFE">
        <w:trPr>
          <w:trHeight w:val="57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2020-01-27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2020-01-27</w:t>
            </w:r>
          </w:p>
        </w:tc>
      </w:tr>
      <w:tr w:rsidR="00280EFE">
        <w:trPr>
          <w:trHeight w:val="59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다이어터, 식단 관리자, 커뮤니티 관리자, 음식사전 관리자, 홈 트레이닝 관리자</w:t>
            </w:r>
          </w:p>
        </w:tc>
      </w:tr>
      <w:tr w:rsidR="00280EFE">
        <w:trPr>
          <w:trHeight w:val="906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USECASE는 다이어터, 식단 관리자, 커뮤니티 관리자, 음식사전 관리자, 홈 트레이닝 관리자(이하 사용자라고 부른다)가 비밀번호를 찾는데 사용된다.</w:t>
            </w:r>
          </w:p>
        </w:tc>
      </w:tr>
      <w:tr w:rsidR="00280EFE">
        <w:trPr>
          <w:trHeight w:val="85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로그인을 하기 전 상태이다.</w:t>
            </w:r>
          </w:p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 페이지로 이동한 상태이다.</w:t>
            </w:r>
          </w:p>
        </w:tc>
      </w:tr>
      <w:tr w:rsidR="00280EFE">
        <w:trPr>
          <w:trHeight w:val="57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시스템은 로그인 페이지로 이동한다.</w:t>
            </w:r>
          </w:p>
        </w:tc>
      </w:tr>
      <w:tr w:rsidR="00280EFE">
        <w:trPr>
          <w:trHeight w:val="314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numPr>
                <w:ilvl w:val="0"/>
                <w:numId w:val="27"/>
              </w:numPr>
              <w:spacing w:before="100" w:after="240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비밀번호 찾기 버튼을 클릭한다.</w:t>
            </w:r>
          </w:p>
          <w:p w:rsidR="00280EFE" w:rsidRDefault="00921DB3" w:rsidP="00020D7E">
            <w:pPr>
              <w:numPr>
                <w:ilvl w:val="0"/>
                <w:numId w:val="27"/>
              </w:numPr>
              <w:spacing w:after="240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시스템은 아이디, 이름, 주민번호 입력창을 출력한다.</w:t>
            </w:r>
          </w:p>
          <w:p w:rsidR="00280EFE" w:rsidRDefault="00921DB3" w:rsidP="00020D7E">
            <w:pPr>
              <w:numPr>
                <w:ilvl w:val="0"/>
                <w:numId w:val="27"/>
              </w:numPr>
              <w:spacing w:after="240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아이디, 이름, 주민번호를 입력하고 찾기 버튼을 클릭한다.</w:t>
            </w:r>
          </w:p>
          <w:p w:rsidR="00280EFE" w:rsidRDefault="00921DB3" w:rsidP="00020D7E">
            <w:pPr>
              <w:numPr>
                <w:ilvl w:val="0"/>
                <w:numId w:val="27"/>
              </w:numPr>
              <w:spacing w:after="240"/>
              <w:jc w:val="both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시스템은 DB에서 아이디, 이름, 주민번호가 일치하는 정보를 조회해서 화면에 출력한다.</w:t>
            </w:r>
          </w:p>
          <w:p w:rsidR="00280EFE" w:rsidRDefault="00921DB3" w:rsidP="00020D7E">
            <w:pPr>
              <w:spacing w:before="100" w:after="240"/>
              <w:ind w:left="760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&gt;&gt; 해당 아이디, 이름, 주민번호가 불일치할 경우 E1으로 이동한다.</w:t>
            </w:r>
          </w:p>
        </w:tc>
      </w:tr>
      <w:tr w:rsidR="00280EFE">
        <w:trPr>
          <w:trHeight w:val="57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before="100" w:after="240" w:line="271" w:lineRule="auto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61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E1. 잘못된 정보를 입력한 경우 “잘못된 정보를 입력하셨습니다” 라는 경고창을 출력한다.</w:t>
            </w:r>
          </w:p>
        </w:tc>
      </w:tr>
      <w:tr w:rsidR="00280EFE">
        <w:trPr>
          <w:trHeight w:val="28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</w:t>
            </w:r>
          </w:p>
        </w:tc>
      </w:tr>
      <w:tr w:rsidR="00280EFE">
        <w:trPr>
          <w:trHeight w:val="28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4</w:t>
            </w:r>
          </w:p>
        </w:tc>
      </w:tr>
      <w:tr w:rsidR="00280EFE">
        <w:trPr>
          <w:trHeight w:val="328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r>
              <w:rPr>
                <w:rFonts w:ascii="맑은 고딕" w:eastAsia="맑은 고딕" w:hAnsi="맑은 고딕" w:cs="맑은 고딕"/>
              </w:rPr>
              <w:t>없음</w:t>
            </w:r>
          </w:p>
        </w:tc>
      </w:tr>
      <w:tr w:rsidR="00280EFE">
        <w:trPr>
          <w:trHeight w:val="467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1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4240347" cy="2637623"/>
                  <wp:effectExtent l="0" t="0" r="0" b="0"/>
                  <wp:docPr id="1073741836" name="officeArt object" descr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shape1037" descr="shape103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347" cy="2637623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Pr="003A4B3C" w:rsidRDefault="00921DB3" w:rsidP="00020D7E">
      <w:pPr>
        <w:pStyle w:val="5"/>
        <w:numPr>
          <w:ilvl w:val="0"/>
          <w:numId w:val="38"/>
        </w:numPr>
        <w:rPr>
          <w:b/>
        </w:rPr>
      </w:pPr>
      <w:r w:rsidRPr="003A4B3C">
        <w:rPr>
          <w:b/>
          <w:bCs/>
        </w:rPr>
        <w:t>회원정보보기</w:t>
      </w:r>
    </w:p>
    <w:tbl>
      <w:tblPr>
        <w:tblStyle w:val="TableNormal"/>
        <w:tblW w:w="935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5"/>
        <w:gridCol w:w="2017"/>
        <w:gridCol w:w="2173"/>
        <w:gridCol w:w="2999"/>
      </w:tblGrid>
      <w:tr w:rsidR="00280EFE">
        <w:trPr>
          <w:trHeight w:val="28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Comm_info_view</w:t>
            </w:r>
          </w:p>
        </w:tc>
      </w:tr>
      <w:tr w:rsidR="00280EFE">
        <w:trPr>
          <w:trHeight w:val="28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회원정보보기</w:t>
            </w:r>
          </w:p>
        </w:tc>
      </w:tr>
      <w:tr w:rsidR="00280EFE">
        <w:trPr>
          <w:trHeight w:val="5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이준엽</w:t>
            </w:r>
          </w:p>
        </w:tc>
      </w:tr>
      <w:tr w:rsidR="00280EFE">
        <w:trPr>
          <w:trHeight w:val="5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>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8</w:t>
            </w:r>
          </w:p>
        </w:tc>
      </w:tr>
      <w:tr w:rsidR="00280EFE">
        <w:trPr>
          <w:trHeight w:val="30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모든 회원</w:t>
            </w:r>
          </w:p>
        </w:tc>
      </w:tr>
      <w:tr w:rsidR="00280EFE">
        <w:trPr>
          <w:trHeight w:val="61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가입된 모든 사용자가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딴이름,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계정이름,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전자우편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휴대전화,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인터네트주소,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지위,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경험치,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자기소개따위의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회원정보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를 볼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때 사용된다.</w:t>
            </w:r>
          </w:p>
        </w:tc>
      </w:tr>
      <w:tr w:rsidR="00280EFE">
        <w:trPr>
          <w:trHeight w:val="1013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로그인되여있다.</w:t>
            </w:r>
          </w:p>
        </w:tc>
      </w:tr>
      <w:tr w:rsidR="00280EFE">
        <w:trPr>
          <w:trHeight w:val="574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Post-conditions: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회원정보화면을 띄워준다.</w:t>
            </w:r>
          </w:p>
        </w:tc>
      </w:tr>
      <w:tr w:rsidR="00280EFE">
        <w:trPr>
          <w:trHeight w:val="2457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pStyle w:val="a4"/>
              <w:numPr>
                <w:ilvl w:val="0"/>
                <w:numId w:val="2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회원정보단추를 딸깍한다.</w:t>
            </w:r>
          </w:p>
          <w:p w:rsidR="00280EFE" w:rsidRDefault="00921DB3" w:rsidP="00020D7E">
            <w:pPr>
              <w:pStyle w:val="a4"/>
              <w:numPr>
                <w:ilvl w:val="0"/>
                <w:numId w:val="2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데이터베이스서 회원정보들을 가져온다.</w:t>
            </w:r>
          </w:p>
          <w:p w:rsidR="00280EFE" w:rsidRDefault="00921DB3" w:rsidP="00020D7E">
            <w:pPr>
              <w:pStyle w:val="a4"/>
              <w:numPr>
                <w:ilvl w:val="0"/>
                <w:numId w:val="2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회원정보화면을 띄워준다.</w:t>
            </w:r>
          </w:p>
        </w:tc>
      </w:tr>
      <w:tr w:rsidR="00280EFE">
        <w:trPr>
          <w:trHeight w:val="70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없음.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</w:tr>
      <w:tr w:rsidR="00280EFE">
        <w:trPr>
          <w:trHeight w:val="381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4697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 w:rsidP="00020D7E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1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020D7E">
            <w:pPr>
              <w:spacing w:before="240"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727450" cy="2933700"/>
                  <wp:effectExtent l="0" t="0" r="0" b="0"/>
                  <wp:docPr id="1073741837" name="officeArt object" descr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shape1038" descr="shape103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0" cy="2933700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Pr="003A4B3C" w:rsidRDefault="00921DB3" w:rsidP="003858A7">
      <w:pPr>
        <w:pStyle w:val="5"/>
        <w:numPr>
          <w:ilvl w:val="0"/>
          <w:numId w:val="38"/>
        </w:numPr>
        <w:rPr>
          <w:b/>
        </w:rPr>
      </w:pPr>
      <w:r w:rsidRPr="003A4B3C">
        <w:rPr>
          <w:b/>
          <w:bCs/>
        </w:rPr>
        <w:t>회원정보고치기</w:t>
      </w:r>
    </w:p>
    <w:p w:rsidR="00280EFE" w:rsidRDefault="00280EFE">
      <w:pPr>
        <w:rPr>
          <w:rFonts w:ascii="맑은 고딕" w:eastAsia="맑은 고딕" w:hAnsi="맑은 고딕" w:cs="맑은 고딕"/>
        </w:rPr>
      </w:pPr>
    </w:p>
    <w:tbl>
      <w:tblPr>
        <w:tblStyle w:val="TableNormal"/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6"/>
        <w:gridCol w:w="2018"/>
        <w:gridCol w:w="2173"/>
        <w:gridCol w:w="3003"/>
      </w:tblGrid>
      <w:tr w:rsidR="00280EFE">
        <w:trPr>
          <w:trHeight w:val="285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Comm_info_modify</w:t>
            </w:r>
          </w:p>
        </w:tc>
      </w:tr>
      <w:tr w:rsidR="00280EFE">
        <w:trPr>
          <w:trHeight w:val="335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</w:rPr>
              <w:t>회원정보고치기</w:t>
            </w:r>
          </w:p>
        </w:tc>
      </w:tr>
      <w:tr w:rsidR="00280EFE">
        <w:trPr>
          <w:trHeight w:val="57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280EFE">
        <w:trPr>
          <w:trHeight w:val="579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2022-03-08</w:t>
            </w:r>
          </w:p>
        </w:tc>
      </w:tr>
      <w:tr w:rsidR="00280EFE">
        <w:trPr>
          <w:trHeight w:val="30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가입된 모든 회원 </w:t>
            </w:r>
          </w:p>
        </w:tc>
      </w:tr>
      <w:tr w:rsidR="00280EFE">
        <w:trPr>
          <w:trHeight w:val="611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 쓰임사례는 가입된 모든 사용자가</w:t>
            </w:r>
            <w:r w:rsidR="0055628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딴이름,</w:t>
            </w:r>
            <w:r w:rsidR="0055628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계정이름,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전자우편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,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휴대전화,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인터네트주소,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자기소개,</w:t>
            </w:r>
            <w:r w:rsidR="00EF661B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EF661B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기본표시언어따위의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회원정보를 수정할 때 사용된다.</w:t>
            </w:r>
          </w:p>
        </w:tc>
      </w:tr>
      <w:tr w:rsidR="00280EFE">
        <w:trPr>
          <w:trHeight w:val="102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사용자는 로그인을 한 상태이다.</w:t>
            </w:r>
          </w:p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시스템은 회원정보를 화면에 출력한 상태이다.</w:t>
            </w:r>
          </w:p>
        </w:tc>
      </w:tr>
      <w:tr w:rsidR="00280EFE">
        <w:trPr>
          <w:trHeight w:val="57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Post-conditions: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280EFE"/>
        </w:tc>
      </w:tr>
      <w:tr w:rsidR="00280EFE" w:rsidTr="00D3754B">
        <w:trPr>
          <w:trHeight w:val="134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 w:rsidP="00B52CBA">
            <w:pPr>
              <w:pStyle w:val="a4"/>
              <w:numPr>
                <w:ilvl w:val="0"/>
                <w:numId w:val="3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회원정보고치기단추를 딸깍한다.</w:t>
            </w:r>
          </w:p>
          <w:p w:rsidR="00280EFE" w:rsidRDefault="00921DB3" w:rsidP="00B52CBA">
            <w:pPr>
              <w:pStyle w:val="a4"/>
              <w:numPr>
                <w:ilvl w:val="0"/>
                <w:numId w:val="3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회원정보고치기양식을 화면에 띄워준다.</w:t>
            </w:r>
          </w:p>
          <w:p w:rsidR="00280EFE" w:rsidRDefault="00921DB3" w:rsidP="00B52CBA">
            <w:pPr>
              <w:pStyle w:val="a4"/>
              <w:numPr>
                <w:ilvl w:val="0"/>
                <w:numId w:val="3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회원정보를 고친뒤 고치기완료단추를 딸깍한다.</w:t>
            </w:r>
          </w:p>
          <w:p w:rsidR="00280EFE" w:rsidRDefault="00921DB3" w:rsidP="00B52CBA">
            <w:pPr>
              <w:pStyle w:val="a4"/>
              <w:numPr>
                <w:ilvl w:val="0"/>
                <w:numId w:val="3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데이터베이스에 고쳐진 정보를 갈무리한다.</w:t>
            </w:r>
          </w:p>
          <w:p w:rsidR="00280EFE" w:rsidRDefault="00921DB3" w:rsidP="00B52CBA">
            <w:pPr>
              <w:pStyle w:val="a4"/>
              <w:numPr>
                <w:ilvl w:val="0"/>
                <w:numId w:val="39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고쳐진 회원정보를 화면에 띄운다.</w:t>
            </w:r>
          </w:p>
        </w:tc>
      </w:tr>
      <w:tr w:rsidR="00280EFE" w:rsidTr="00D3754B">
        <w:trPr>
          <w:trHeight w:val="2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없음.</w:t>
            </w:r>
          </w:p>
        </w:tc>
      </w:tr>
      <w:tr w:rsidR="00280EFE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없음.</w:t>
            </w:r>
          </w:p>
        </w:tc>
      </w:tr>
      <w:tr w:rsidR="00280EFE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</w:t>
            </w:r>
          </w:p>
        </w:tc>
      </w:tr>
      <w:tr w:rsidR="00280EFE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280EFE">
        <w:trPr>
          <w:trHeight w:val="4292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0EFE" w:rsidRDefault="00921DB3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0EFE" w:rsidRDefault="00921DB3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62350" cy="2457450"/>
                  <wp:effectExtent l="0" t="0" r="0" b="0"/>
                  <wp:docPr id="1073741838" name="officeArt object" descr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shape1039" descr="shape103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457450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FE" w:rsidRDefault="00280EFE">
      <w:pPr>
        <w:ind w:left="324" w:hanging="324"/>
      </w:pPr>
    </w:p>
    <w:p w:rsidR="00C237FC" w:rsidRPr="00C237FC" w:rsidRDefault="00C237FC" w:rsidP="003858A7">
      <w:pPr>
        <w:pStyle w:val="a4"/>
        <w:keepNext/>
        <w:numPr>
          <w:ilvl w:val="0"/>
          <w:numId w:val="39"/>
        </w:numPr>
        <w:outlineLvl w:val="4"/>
        <w:rPr>
          <w:rFonts w:ascii="맑은 고딕" w:eastAsia="맑은 고딕" w:hAnsi="맑은 고딕" w:cs="맑은 고딕" w:hint="default"/>
          <w:b/>
          <w:vanish/>
        </w:rPr>
      </w:pPr>
    </w:p>
    <w:p w:rsidR="00C237FC" w:rsidRPr="00C237FC" w:rsidRDefault="00C237FC" w:rsidP="003858A7">
      <w:pPr>
        <w:pStyle w:val="a4"/>
        <w:keepNext/>
        <w:numPr>
          <w:ilvl w:val="0"/>
          <w:numId w:val="39"/>
        </w:numPr>
        <w:outlineLvl w:val="4"/>
        <w:rPr>
          <w:rFonts w:ascii="맑은 고딕" w:eastAsia="맑은 고딕" w:hAnsi="맑은 고딕" w:cs="맑은 고딕" w:hint="default"/>
          <w:b/>
          <w:vanish/>
        </w:rPr>
      </w:pPr>
    </w:p>
    <w:p w:rsidR="00E66886" w:rsidRDefault="00E66886" w:rsidP="003858A7">
      <w:pPr>
        <w:pStyle w:val="5"/>
        <w:numPr>
          <w:ilvl w:val="0"/>
          <w:numId w:val="39"/>
        </w:numPr>
        <w:rPr>
          <w:b/>
        </w:rPr>
      </w:pPr>
      <w:r w:rsidRPr="00E66886">
        <w:rPr>
          <w:rFonts w:hint="eastAsia"/>
          <w:b/>
        </w:rPr>
        <w:t>회원탈퇴</w:t>
      </w:r>
    </w:p>
    <w:p w:rsidR="00E66886" w:rsidRDefault="00E66886" w:rsidP="00E66886">
      <w:pPr>
        <w:pStyle w:val="Body"/>
        <w:rPr>
          <w:rFonts w:eastAsiaTheme="minorEastAsia"/>
        </w:rPr>
      </w:pPr>
    </w:p>
    <w:tbl>
      <w:tblPr>
        <w:tblStyle w:val="TableNormal"/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6"/>
        <w:gridCol w:w="2018"/>
        <w:gridCol w:w="2173"/>
        <w:gridCol w:w="3003"/>
      </w:tblGrid>
      <w:tr w:rsidR="00E66886" w:rsidTr="00F93B09">
        <w:trPr>
          <w:trHeight w:val="285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ID: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DA6059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Memberleave</w:t>
            </w:r>
          </w:p>
        </w:tc>
      </w:tr>
      <w:tr w:rsidR="00E66886" w:rsidTr="00F93B09">
        <w:trPr>
          <w:trHeight w:val="335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5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color w:val="FFFFFF"/>
                <w:sz w:val="22"/>
                <w:szCs w:val="22"/>
              </w:rPr>
              <w:t>Use Case Name: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</w:rPr>
              <w:t>회원</w:t>
            </w:r>
            <w:r w:rsidR="00DA6059">
              <w:rPr>
                <w:rFonts w:ascii="맑은 고딕" w:eastAsia="맑은 고딕" w:hAnsi="맑은 고딕" w:cs="맑은 고딕" w:hint="eastAsia"/>
              </w:rPr>
              <w:t>탈퇴</w:t>
            </w:r>
          </w:p>
        </w:tc>
      </w:tr>
      <w:tr w:rsidR="00E66886" w:rsidTr="00F93B09">
        <w:trPr>
          <w:trHeight w:val="57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Created By: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Last Updated By: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이준엽</w:t>
            </w:r>
          </w:p>
        </w:tc>
      </w:tr>
      <w:tr w:rsidR="00E66886" w:rsidTr="00F93B09">
        <w:trPr>
          <w:trHeight w:val="579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Created: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2022-03-18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Date Last Updated: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2022-03-18</w:t>
            </w:r>
          </w:p>
        </w:tc>
      </w:tr>
      <w:tr w:rsidR="00E66886" w:rsidTr="00F93B09">
        <w:trPr>
          <w:trHeight w:val="30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Actors: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가입된 모든 회원 </w:t>
            </w:r>
          </w:p>
        </w:tc>
      </w:tr>
      <w:tr w:rsidR="00E66886" w:rsidTr="00F93B09">
        <w:trPr>
          <w:trHeight w:val="611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이 쓰임사례는 가입된 모든 사용자가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봉사기로부터 자신의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회원정보를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 w:rsidR="00764F2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영구적으로</w:t>
            </w:r>
            <w:proofErr w:type="gramEnd"/>
            <w:r w:rsidR="00764F27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지워버릴 때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사용된다.</w:t>
            </w:r>
          </w:p>
        </w:tc>
      </w:tr>
      <w:tr w:rsidR="00E66886" w:rsidTr="00F93B09">
        <w:trPr>
          <w:trHeight w:val="1026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사용자는 로그인을 한 상태이다.</w:t>
            </w:r>
          </w:p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시스템은 회원정보를 화면에 출력한 상태이다.</w:t>
            </w:r>
          </w:p>
        </w:tc>
      </w:tr>
      <w:tr w:rsidR="00E66886" w:rsidTr="00F93B09">
        <w:trPr>
          <w:trHeight w:val="57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Post-conditions: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3858A7" w:rsidP="00F93B09">
            <w:r>
              <w:rPr>
                <w:rFonts w:ascii="맑은 고딕" w:eastAsia="맑은 고딕" w:hAnsi="맑은 고딕" w:cs="맑은 고딕" w:hint="eastAsia"/>
              </w:rPr>
              <w:t>사용자는 회원탈퇴단추를 눌러,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체계는 사용자가 회원탈퇴할지 </w:t>
            </w:r>
          </w:p>
        </w:tc>
      </w:tr>
      <w:tr w:rsidR="00E66886" w:rsidTr="00F93B09">
        <w:trPr>
          <w:trHeight w:val="1344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Normal Course: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A033A0">
            <w:pPr>
              <w:pStyle w:val="a4"/>
              <w:numPr>
                <w:ilvl w:val="0"/>
                <w:numId w:val="58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사용자는 회원</w:t>
            </w:r>
            <w:r w:rsidR="003858A7">
              <w:rPr>
                <w:rFonts w:ascii="맑은 고딕" w:eastAsia="맑은 고딕" w:hAnsi="맑은 고딕" w:cs="맑은 고딕"/>
                <w:sz w:val="22"/>
                <w:szCs w:val="22"/>
              </w:rPr>
              <w:t>탈퇴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단추를 딸깍한다.</w:t>
            </w:r>
          </w:p>
          <w:p w:rsidR="00E66886" w:rsidRDefault="00E66886" w:rsidP="00A033A0">
            <w:pPr>
              <w:pStyle w:val="a4"/>
              <w:numPr>
                <w:ilvl w:val="0"/>
                <w:numId w:val="58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체계는 </w:t>
            </w:r>
            <w:r w:rsidR="003858A7">
              <w:rPr>
                <w:rFonts w:ascii="맑은 고딕" w:eastAsia="맑은 고딕" w:hAnsi="맑은 고딕" w:cs="맑은 고딕"/>
                <w:sz w:val="22"/>
                <w:szCs w:val="22"/>
              </w:rPr>
              <w:t>사용자가 정말로 회원탈퇴하며,</w:t>
            </w:r>
            <w:r w:rsidR="003858A7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 w:rsidR="003858A7">
              <w:rPr>
                <w:rFonts w:ascii="맑은 고딕" w:eastAsia="맑은 고딕" w:hAnsi="맑은 고딕" w:cs="맑은 고딕"/>
                <w:sz w:val="22"/>
                <w:szCs w:val="22"/>
              </w:rPr>
              <w:t>신원정보를 봉사기에서 완전히 지워버릴지 확인하는 물음표를 띄운다.</w:t>
            </w:r>
            <w:r w:rsidR="003858A7"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3858A7" w:rsidRDefault="004D42FA" w:rsidP="00A033A0">
            <w:pPr>
              <w:pStyle w:val="a4"/>
              <w:numPr>
                <w:ilvl w:val="0"/>
                <w:numId w:val="58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예라고 누르면,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탈퇴확인을 위한 열쇠글입력창을 둘이 띄운다.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4D42FA" w:rsidRDefault="004D42FA" w:rsidP="00A033A0">
            <w:pPr>
              <w:pStyle w:val="a4"/>
              <w:numPr>
                <w:ilvl w:val="0"/>
                <w:numId w:val="58"/>
              </w:numPr>
              <w:spacing w:line="384" w:lineRule="auto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사용자가 집어넣은 열쇠글이 둘다 맞다면,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체계는 봉사기에 있는 탈퇴하고자하는 회원정보를 영구적으로 지워버린다.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  <w:p w:rsidR="004D42FA" w:rsidRDefault="004D42FA" w:rsidP="004D42FA">
            <w:pPr>
              <w:pStyle w:val="a4"/>
              <w:spacing w:line="384" w:lineRule="auto"/>
              <w:ind w:left="1242"/>
              <w:jc w:val="both"/>
              <w:rPr>
                <w:rFonts w:ascii="맑은 고딕" w:eastAsia="맑은 고딕" w:hAnsi="맑은 고딕" w:cs="맑은 고딕" w:hint="default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&gt;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&gt;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집어넣은 열쇠글이 둘다 맞지않다면,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E1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로 간다.</w:t>
            </w:r>
            <w:r>
              <w:rPr>
                <w:rFonts w:ascii="맑은 고딕" w:eastAsia="맑은 고딕" w:hAnsi="맑은 고딕" w:cs="맑은 고딕" w:hint="default"/>
                <w:sz w:val="22"/>
                <w:szCs w:val="22"/>
              </w:rPr>
              <w:t xml:space="preserve"> </w:t>
            </w:r>
          </w:p>
        </w:tc>
      </w:tr>
      <w:tr w:rsidR="00E66886" w:rsidTr="00F93B09">
        <w:trPr>
          <w:trHeight w:val="20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Alternative Courses: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없음.</w:t>
            </w:r>
          </w:p>
        </w:tc>
      </w:tr>
      <w:tr w:rsidR="00E66886" w:rsidTr="00F93B09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line="384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Exceptions: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4D42FA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E1.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집어넣은 열쇠글이 알맞지않다는 오류문구를 띄운다.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E66886" w:rsidTr="00F93B09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Includes: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E66886" w:rsidTr="00F93B09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DA6059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3</w:t>
            </w:r>
          </w:p>
        </w:tc>
      </w:tr>
      <w:tr w:rsidR="00E66886" w:rsidTr="00F93B09">
        <w:trPr>
          <w:trHeight w:val="387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Assumptions: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없음.</w:t>
            </w:r>
          </w:p>
        </w:tc>
      </w:tr>
      <w:tr w:rsidR="00E66886" w:rsidTr="00F93B09">
        <w:trPr>
          <w:trHeight w:val="4292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3FB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6886" w:rsidRDefault="00E66886" w:rsidP="00F93B09">
            <w:pPr>
              <w:spacing w:after="240" w:line="271" w:lineRule="auto"/>
              <w:jc w:val="both"/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>Sequence Diagram</w:t>
            </w:r>
          </w:p>
        </w:tc>
        <w:tc>
          <w:tcPr>
            <w:tcW w:w="7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6886" w:rsidRDefault="00E66886" w:rsidP="00F93B09">
            <w:pPr>
              <w:spacing w:after="240" w:line="271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474886C" wp14:editId="15A26CCE">
                  <wp:extent cx="3562350" cy="2457450"/>
                  <wp:effectExtent l="0" t="0" r="0" b="0"/>
                  <wp:docPr id="1" name="officeArt object" descr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shape1039" descr="shape103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457450"/>
                          </a:xfrm>
                          <a:prstGeom prst="rect">
                            <a:avLst/>
                          </a:prstGeom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886" w:rsidRDefault="00E66886" w:rsidP="00E66886">
      <w:pPr>
        <w:pStyle w:val="Body"/>
        <w:rPr>
          <w:rFonts w:eastAsiaTheme="minorEastAsia"/>
        </w:rPr>
      </w:pPr>
    </w:p>
    <w:p w:rsidR="00E66886" w:rsidRPr="00E66886" w:rsidRDefault="00E66886" w:rsidP="00E66886">
      <w:pPr>
        <w:pStyle w:val="Body"/>
        <w:rPr>
          <w:rFonts w:eastAsiaTheme="minorEastAsia"/>
        </w:rPr>
      </w:pPr>
    </w:p>
    <w:p w:rsidR="009D1C1B" w:rsidRDefault="009D1C1B" w:rsidP="009D1C1B">
      <w:pPr>
        <w:pStyle w:val="4"/>
        <w:ind w:left="1440" w:hanging="480"/>
        <w:rPr>
          <w:rFonts w:ascii="맑은 고딕" w:eastAsia="맑은 고딕" w:hAnsi="맑은 고딕"/>
        </w:rPr>
      </w:pPr>
      <w:r w:rsidRPr="009D1C1B">
        <w:rPr>
          <w:rFonts w:ascii="맑은 고딕" w:eastAsia="맑은 고딕" w:hAnsi="맑은 고딕" w:hint="eastAsia"/>
        </w:rPr>
        <w:t>오류흐름그림</w:t>
      </w:r>
    </w:p>
    <w:p w:rsidR="009D1C1B" w:rsidRDefault="009D1C1B" w:rsidP="009D1C1B">
      <w:pPr>
        <w:rPr>
          <w:rFonts w:eastAsiaTheme="minorEastAsia"/>
        </w:rPr>
      </w:pPr>
    </w:p>
    <w:p w:rsidR="009D1C1B" w:rsidRDefault="009D1C1B" w:rsidP="009D1C1B">
      <w:pPr>
        <w:rPr>
          <w:rFonts w:eastAsiaTheme="minorEastAsia"/>
        </w:rPr>
      </w:pPr>
    </w:p>
    <w:p w:rsidR="009D1C1B" w:rsidRPr="009D1C1B" w:rsidRDefault="009D1C1B" w:rsidP="009D1C1B">
      <w:pPr>
        <w:rPr>
          <w:rFonts w:eastAsiaTheme="minorEastAsia"/>
        </w:rPr>
      </w:pPr>
    </w:p>
    <w:p w:rsidR="009D1C1B" w:rsidRDefault="009D1C1B" w:rsidP="009D1C1B">
      <w:pPr>
        <w:pStyle w:val="5"/>
        <w:ind w:left="1431" w:hanging="471"/>
      </w:pPr>
      <w:r>
        <w:rPr>
          <w:rFonts w:hint="eastAsia"/>
        </w:rPr>
        <w:t>페이지불러오기오류</w:t>
      </w:r>
    </w:p>
    <w:sectPr w:rsidR="009D1C1B">
      <w:footerReference w:type="default" r:id="rId19"/>
      <w:pgSz w:w="12240" w:h="15840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3A0" w:rsidRDefault="00A033A0">
      <w:r>
        <w:separator/>
      </w:r>
    </w:p>
  </w:endnote>
  <w:endnote w:type="continuationSeparator" w:id="0">
    <w:p w:rsidR="00A033A0" w:rsidRDefault="00A033A0">
      <w:r>
        <w:continuationSeparator/>
      </w:r>
    </w:p>
  </w:endnote>
  <w:endnote w:type="continuationNotice" w:id="1">
    <w:p w:rsidR="00A033A0" w:rsidRDefault="00A03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m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1EC" w:rsidRDefault="009441EC">
    <w:pPr>
      <w:tabs>
        <w:tab w:val="center" w:pos="4513"/>
        <w:tab w:val="right" w:pos="9026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5447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3A0" w:rsidRDefault="00A033A0">
      <w:r>
        <w:separator/>
      </w:r>
    </w:p>
  </w:footnote>
  <w:footnote w:type="continuationSeparator" w:id="0">
    <w:p w:rsidR="00A033A0" w:rsidRDefault="00A033A0">
      <w:r>
        <w:continuationSeparator/>
      </w:r>
    </w:p>
  </w:footnote>
  <w:footnote w:type="continuationNotice" w:id="1">
    <w:p w:rsidR="00A033A0" w:rsidRDefault="00A033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676"/>
    <w:multiLevelType w:val="hybridMultilevel"/>
    <w:tmpl w:val="DF347EF4"/>
    <w:styleLink w:val="ImportedStyle29"/>
    <w:lvl w:ilvl="0" w:tplc="D9DC462E">
      <w:start w:val="1"/>
      <w:numFmt w:val="lowerRoman"/>
      <w:lvlText w:val="%1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2E8B9A">
      <w:start w:val="1"/>
      <w:numFmt w:val="lowerRoman"/>
      <w:lvlText w:val="%2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B4EFEA">
      <w:start w:val="1"/>
      <w:numFmt w:val="lowerRoman"/>
      <w:lvlText w:val="%3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21168">
      <w:start w:val="1"/>
      <w:numFmt w:val="lowerRoman"/>
      <w:lvlText w:val="%4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B86B76">
      <w:start w:val="1"/>
      <w:numFmt w:val="lowerRoman"/>
      <w:lvlText w:val="%5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69958">
      <w:start w:val="1"/>
      <w:numFmt w:val="lowerRoman"/>
      <w:lvlText w:val="%6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B8097E">
      <w:start w:val="1"/>
      <w:numFmt w:val="lowerRoman"/>
      <w:lvlText w:val="%7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E2DFA">
      <w:start w:val="1"/>
      <w:numFmt w:val="lowerRoman"/>
      <w:lvlText w:val="%8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C7900">
      <w:start w:val="1"/>
      <w:numFmt w:val="lowerRoman"/>
      <w:lvlText w:val="%9."/>
      <w:lvlJc w:val="left"/>
      <w:pPr>
        <w:ind w:left="108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5B1F81"/>
    <w:multiLevelType w:val="hybridMultilevel"/>
    <w:tmpl w:val="687E4066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909850">
      <w:start w:val="1"/>
      <w:numFmt w:val="lowerRoman"/>
      <w:lvlText w:val="%2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F6B7AA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482E14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CE7D44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2E3B8A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EA6B2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E4B734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2A1BEC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26504"/>
    <w:multiLevelType w:val="hybridMultilevel"/>
    <w:tmpl w:val="2902A760"/>
    <w:styleLink w:val="ImportedStyle17"/>
    <w:lvl w:ilvl="0" w:tplc="C1381B24">
      <w:start w:val="1"/>
      <w:numFmt w:val="lowerRoman"/>
      <w:lvlText w:val="%1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48920C">
      <w:start w:val="1"/>
      <w:numFmt w:val="lowerRoman"/>
      <w:lvlText w:val="%2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58D9A8">
      <w:start w:val="1"/>
      <w:numFmt w:val="lowerRoman"/>
      <w:lvlText w:val="%3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43056">
      <w:start w:val="1"/>
      <w:numFmt w:val="lowerRoman"/>
      <w:lvlText w:val="%4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C8FD2C">
      <w:start w:val="1"/>
      <w:numFmt w:val="lowerRoman"/>
      <w:lvlText w:val="%5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CEB0D0">
      <w:start w:val="1"/>
      <w:numFmt w:val="lowerRoman"/>
      <w:lvlText w:val="%6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C44F0A">
      <w:start w:val="1"/>
      <w:numFmt w:val="lowerRoman"/>
      <w:lvlText w:val="%7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94B862">
      <w:start w:val="1"/>
      <w:numFmt w:val="lowerRoman"/>
      <w:lvlText w:val="%8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941902">
      <w:start w:val="1"/>
      <w:numFmt w:val="lowerRoman"/>
      <w:lvlText w:val="%9."/>
      <w:lvlJc w:val="left"/>
      <w:pPr>
        <w:ind w:left="240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6A401DD"/>
    <w:multiLevelType w:val="hybridMultilevel"/>
    <w:tmpl w:val="00A27DDE"/>
    <w:lvl w:ilvl="0" w:tplc="858CBAC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0A3D6AAA"/>
    <w:multiLevelType w:val="hybridMultilevel"/>
    <w:tmpl w:val="86EA5A66"/>
    <w:lvl w:ilvl="0" w:tplc="7AA20CC2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14D41E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2FAC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2ADE80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ECDB6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106EFA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FEB542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6C5930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AAB026">
      <w:start w:val="1"/>
      <w:numFmt w:val="bullet"/>
      <w:lvlText w:val="◆"/>
      <w:lvlJc w:val="left"/>
      <w:pPr>
        <w:ind w:left="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A977911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0472780"/>
    <w:multiLevelType w:val="hybridMultilevel"/>
    <w:tmpl w:val="A642DDCC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183698">
      <w:start w:val="1"/>
      <w:numFmt w:val="lowerRoman"/>
      <w:lvlText w:val="%2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B870DE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D85776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E80092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94E3A8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325E4E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CA966C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FC3D5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5C542B"/>
    <w:multiLevelType w:val="hybridMultilevel"/>
    <w:tmpl w:val="5AB2F532"/>
    <w:lvl w:ilvl="0" w:tplc="2B2CA6A4">
      <w:start w:val="1"/>
      <w:numFmt w:val="lowerRoman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3AD00E">
      <w:start w:val="1"/>
      <w:numFmt w:val="lowerRoman"/>
      <w:lvlText w:val="%2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C350A">
      <w:start w:val="1"/>
      <w:numFmt w:val="lowerRoman"/>
      <w:lvlText w:val="%3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66D1E4">
      <w:start w:val="1"/>
      <w:numFmt w:val="lowerRoman"/>
      <w:lvlText w:val="%4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006B3C">
      <w:start w:val="1"/>
      <w:numFmt w:val="lowerRoman"/>
      <w:lvlText w:val="%5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ED018">
      <w:start w:val="1"/>
      <w:numFmt w:val="lowerRoman"/>
      <w:lvlText w:val="%6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EABDE0">
      <w:start w:val="1"/>
      <w:numFmt w:val="lowerRoman"/>
      <w:lvlText w:val="%7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62CCDA">
      <w:start w:val="1"/>
      <w:numFmt w:val="lowerRoman"/>
      <w:lvlText w:val="%8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A0E902">
      <w:start w:val="1"/>
      <w:numFmt w:val="lowerRoman"/>
      <w:lvlText w:val="%9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6D356EC"/>
    <w:multiLevelType w:val="hybridMultilevel"/>
    <w:tmpl w:val="D93C6B92"/>
    <w:styleLink w:val="ImportedStyle8"/>
    <w:lvl w:ilvl="0" w:tplc="5BEAA30A">
      <w:start w:val="1"/>
      <w:numFmt w:val="lowerRoman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462BFE">
      <w:start w:val="1"/>
      <w:numFmt w:val="lowerRoman"/>
      <w:lvlText w:val="%2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AC0000">
      <w:start w:val="1"/>
      <w:numFmt w:val="lowerRoman"/>
      <w:lvlText w:val="%3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E22140">
      <w:start w:val="1"/>
      <w:numFmt w:val="lowerRoman"/>
      <w:lvlText w:val="%4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EEDFEC">
      <w:start w:val="1"/>
      <w:numFmt w:val="lowerRoman"/>
      <w:lvlText w:val="%5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FE6DE2">
      <w:start w:val="1"/>
      <w:numFmt w:val="lowerRoman"/>
      <w:lvlText w:val="%6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12A796">
      <w:start w:val="1"/>
      <w:numFmt w:val="lowerRoman"/>
      <w:lvlText w:val="%7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C23BD4">
      <w:start w:val="1"/>
      <w:numFmt w:val="lowerRoman"/>
      <w:lvlText w:val="%8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629E8">
      <w:start w:val="1"/>
      <w:numFmt w:val="lowerRoman"/>
      <w:lvlText w:val="%9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7677978"/>
    <w:multiLevelType w:val="hybridMultilevel"/>
    <w:tmpl w:val="699608A6"/>
    <w:styleLink w:val="ImportedStyle11"/>
    <w:lvl w:ilvl="0" w:tplc="21541254">
      <w:start w:val="1"/>
      <w:numFmt w:val="lowerRoman"/>
      <w:lvlText w:val="%1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E42066">
      <w:start w:val="1"/>
      <w:numFmt w:val="lowerRoman"/>
      <w:lvlText w:val="%2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E8DD2A">
      <w:start w:val="1"/>
      <w:numFmt w:val="lowerRoman"/>
      <w:lvlText w:val="%3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87E7E">
      <w:start w:val="1"/>
      <w:numFmt w:val="lowerRoman"/>
      <w:lvlText w:val="%4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7C1B52">
      <w:start w:val="1"/>
      <w:numFmt w:val="lowerRoman"/>
      <w:lvlText w:val="%5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BA8AEA">
      <w:start w:val="1"/>
      <w:numFmt w:val="lowerRoman"/>
      <w:lvlText w:val="%6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4A8FF0">
      <w:start w:val="1"/>
      <w:numFmt w:val="lowerRoman"/>
      <w:lvlText w:val="%7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28811E">
      <w:start w:val="1"/>
      <w:numFmt w:val="lowerRoman"/>
      <w:lvlText w:val="%8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B0205E">
      <w:start w:val="1"/>
      <w:numFmt w:val="lowerRoman"/>
      <w:lvlText w:val="%9."/>
      <w:lvlJc w:val="left"/>
      <w:pPr>
        <w:ind w:left="212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9B15766"/>
    <w:multiLevelType w:val="hybridMultilevel"/>
    <w:tmpl w:val="3F24DCAC"/>
    <w:styleLink w:val="ImportedStyle9"/>
    <w:lvl w:ilvl="0" w:tplc="514EA758">
      <w:start w:val="1"/>
      <w:numFmt w:val="lowerRoman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FA98B6">
      <w:start w:val="1"/>
      <w:numFmt w:val="lowerRoman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DA6F34">
      <w:start w:val="1"/>
      <w:numFmt w:val="lowerRoman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C83C52">
      <w:start w:val="1"/>
      <w:numFmt w:val="lowerRoman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259D8">
      <w:start w:val="1"/>
      <w:numFmt w:val="lowerRoman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96DBD4">
      <w:start w:val="1"/>
      <w:numFmt w:val="lowerRoman"/>
      <w:lvlText w:val="%6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A8264">
      <w:start w:val="1"/>
      <w:numFmt w:val="lowerRoman"/>
      <w:lvlText w:val="%7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B87288">
      <w:start w:val="1"/>
      <w:numFmt w:val="lowerRoman"/>
      <w:lvlText w:val="%8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A27138">
      <w:start w:val="1"/>
      <w:numFmt w:val="lowerRoman"/>
      <w:lvlText w:val="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AD525DF"/>
    <w:multiLevelType w:val="hybridMultilevel"/>
    <w:tmpl w:val="13CCFA22"/>
    <w:styleLink w:val="ImportedStyle23"/>
    <w:lvl w:ilvl="0" w:tplc="9796E2E0">
      <w:start w:val="1"/>
      <w:numFmt w:val="lowerRoman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BE7E6E">
      <w:start w:val="1"/>
      <w:numFmt w:val="lowerRoman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A8C5A2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7CDC9C">
      <w:start w:val="1"/>
      <w:numFmt w:val="lowerRoman"/>
      <w:lvlText w:val="%4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800D5C">
      <w:start w:val="1"/>
      <w:numFmt w:val="lowerRoman"/>
      <w:lvlText w:val="%5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8EFE8C">
      <w:start w:val="1"/>
      <w:numFmt w:val="lowerRoman"/>
      <w:lvlText w:val="%6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E8314">
      <w:start w:val="1"/>
      <w:numFmt w:val="lowerRoman"/>
      <w:lvlText w:val="%7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FA9DDE">
      <w:start w:val="1"/>
      <w:numFmt w:val="lowerRoman"/>
      <w:lvlText w:val="%8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BE1472">
      <w:start w:val="1"/>
      <w:numFmt w:val="lowerRoman"/>
      <w:lvlText w:val="%9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E6C3C2C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1D2E07"/>
    <w:multiLevelType w:val="hybridMultilevel"/>
    <w:tmpl w:val="71E25F2C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909850">
      <w:start w:val="1"/>
      <w:numFmt w:val="lowerRoman"/>
      <w:lvlText w:val="%2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F6B7AA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482E14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CE7D44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2E3B8A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EA6B2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E4B734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2A1BEC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3065C7D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4E1069F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72E4784"/>
    <w:multiLevelType w:val="hybridMultilevel"/>
    <w:tmpl w:val="B1A825E2"/>
    <w:styleLink w:val="ImportedStyle1"/>
    <w:lvl w:ilvl="0" w:tplc="B08465E2">
      <w:start w:val="1"/>
      <w:numFmt w:val="lowerRoman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0827F2">
      <w:start w:val="1"/>
      <w:numFmt w:val="lowerRoman"/>
      <w:lvlText w:val="%2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7664B6">
      <w:start w:val="1"/>
      <w:numFmt w:val="lowerRoman"/>
      <w:lvlText w:val="%3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363BAA">
      <w:start w:val="1"/>
      <w:numFmt w:val="lowerRoman"/>
      <w:lvlText w:val="%4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C4CED2">
      <w:start w:val="1"/>
      <w:numFmt w:val="lowerRoman"/>
      <w:lvlText w:val="%5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C3D78">
      <w:start w:val="1"/>
      <w:numFmt w:val="lowerRoman"/>
      <w:lvlText w:val="%6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641178">
      <w:start w:val="1"/>
      <w:numFmt w:val="lowerRoman"/>
      <w:lvlText w:val="%7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29238">
      <w:start w:val="1"/>
      <w:numFmt w:val="lowerRoman"/>
      <w:lvlText w:val="%8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9A3F60">
      <w:start w:val="1"/>
      <w:numFmt w:val="lowerRoman"/>
      <w:lvlText w:val="%9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8672D8D"/>
    <w:multiLevelType w:val="hybridMultilevel"/>
    <w:tmpl w:val="D93C6B92"/>
    <w:numStyleLink w:val="ImportedStyle8"/>
  </w:abstractNum>
  <w:abstractNum w:abstractNumId="18" w15:restartNumberingAfterBreak="0">
    <w:nsid w:val="286B4D05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8AA3892"/>
    <w:multiLevelType w:val="hybridMultilevel"/>
    <w:tmpl w:val="8ACE790A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8C129FF"/>
    <w:multiLevelType w:val="hybridMultilevel"/>
    <w:tmpl w:val="921A599A"/>
    <w:lvl w:ilvl="0" w:tplc="0409000F">
      <w:start w:val="1"/>
      <w:numFmt w:val="decimal"/>
      <w:lvlText w:val="%1."/>
      <w:lvlJc w:val="left"/>
      <w:pPr>
        <w:ind w:left="1760" w:hanging="400"/>
      </w:p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1" w15:restartNumberingAfterBreak="0">
    <w:nsid w:val="29AE3D85"/>
    <w:multiLevelType w:val="hybridMultilevel"/>
    <w:tmpl w:val="A85EB5FC"/>
    <w:lvl w:ilvl="0" w:tplc="0EDEA538">
      <w:start w:val="1"/>
      <w:numFmt w:val="lowerRoman"/>
      <w:lvlText w:val="%1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F00908A">
      <w:start w:val="1"/>
      <w:numFmt w:val="lowerRoman"/>
      <w:lvlText w:val="%2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A7AA6C2">
      <w:start w:val="1"/>
      <w:numFmt w:val="lowerRoman"/>
      <w:lvlText w:val="%3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65638CE">
      <w:start w:val="1"/>
      <w:numFmt w:val="lowerRoman"/>
      <w:lvlText w:val="%4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57E174E">
      <w:start w:val="1"/>
      <w:numFmt w:val="lowerRoman"/>
      <w:lvlText w:val="%5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BFCA7FC">
      <w:start w:val="1"/>
      <w:numFmt w:val="lowerRoman"/>
      <w:lvlText w:val="%6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5E6622C">
      <w:start w:val="1"/>
      <w:numFmt w:val="lowerRoman"/>
      <w:lvlText w:val="%7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94A4010">
      <w:start w:val="1"/>
      <w:numFmt w:val="lowerRoman"/>
      <w:lvlText w:val="%8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648D946">
      <w:start w:val="1"/>
      <w:numFmt w:val="lowerRoman"/>
      <w:lvlText w:val="%9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 w15:restartNumberingAfterBreak="0">
    <w:nsid w:val="2B1C039E"/>
    <w:multiLevelType w:val="hybridMultilevel"/>
    <w:tmpl w:val="64B62072"/>
    <w:lvl w:ilvl="0" w:tplc="C8982110">
      <w:start w:val="1"/>
      <w:numFmt w:val="decimal"/>
      <w:lvlText w:val="%1."/>
      <w:lvlJc w:val="left"/>
      <w:pPr>
        <w:ind w:left="760" w:hanging="36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CA40C">
      <w:start w:val="1"/>
      <w:numFmt w:val="lowerRoman"/>
      <w:lvlText w:val="%2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2685BA">
      <w:start w:val="1"/>
      <w:numFmt w:val="lowerRoman"/>
      <w:lvlText w:val="%3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F65002">
      <w:start w:val="1"/>
      <w:numFmt w:val="lowerRoman"/>
      <w:lvlText w:val="%4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4E7FD4">
      <w:start w:val="1"/>
      <w:numFmt w:val="lowerRoman"/>
      <w:lvlText w:val="%5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F8D62A">
      <w:start w:val="1"/>
      <w:numFmt w:val="lowerRoman"/>
      <w:lvlText w:val="%6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302632">
      <w:start w:val="1"/>
      <w:numFmt w:val="lowerRoman"/>
      <w:lvlText w:val="%7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08C4F2">
      <w:start w:val="1"/>
      <w:numFmt w:val="lowerRoman"/>
      <w:lvlText w:val="%8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4CDAC">
      <w:start w:val="1"/>
      <w:numFmt w:val="lowerRoman"/>
      <w:lvlText w:val="%9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BE246C9"/>
    <w:multiLevelType w:val="hybridMultilevel"/>
    <w:tmpl w:val="438EF9A8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DF37968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FC969F2"/>
    <w:multiLevelType w:val="hybridMultilevel"/>
    <w:tmpl w:val="7B5CE8CE"/>
    <w:lvl w:ilvl="0" w:tplc="0409000F">
      <w:start w:val="1"/>
      <w:numFmt w:val="decimal"/>
      <w:lvlText w:val="%1."/>
      <w:lvlJc w:val="left"/>
      <w:pPr>
        <w:ind w:left="1760" w:hanging="400"/>
      </w:pPr>
    </w:lvl>
    <w:lvl w:ilvl="1" w:tplc="AB5A18AA">
      <w:start w:val="1"/>
      <w:numFmt w:val="decimal"/>
      <w:lvlText w:val="%2."/>
      <w:lvlJc w:val="left"/>
      <w:pPr>
        <w:ind w:left="2045" w:hanging="285"/>
      </w:pPr>
      <w:rPr>
        <w:rFonts w:ascii="맑은 고딕" w:eastAsia="맑은 고딕" w:hAnsi="맑은 고딕" w:cs="맑은 고딕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6" w15:restartNumberingAfterBreak="0">
    <w:nsid w:val="2FCC73DE"/>
    <w:multiLevelType w:val="hybridMultilevel"/>
    <w:tmpl w:val="9CACE2F8"/>
    <w:lvl w:ilvl="0" w:tplc="0409000F">
      <w:start w:val="1"/>
      <w:numFmt w:val="decimal"/>
      <w:lvlText w:val="%1."/>
      <w:lvlJc w:val="left"/>
      <w:pPr>
        <w:ind w:left="1840" w:hanging="400"/>
      </w:p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27" w15:restartNumberingAfterBreak="0">
    <w:nsid w:val="312D41A7"/>
    <w:multiLevelType w:val="hybridMultilevel"/>
    <w:tmpl w:val="E1B8FFBC"/>
    <w:styleLink w:val="ImportedStyle2"/>
    <w:lvl w:ilvl="0" w:tplc="5B7E4470">
      <w:start w:val="1"/>
      <w:numFmt w:val="lowerRoman"/>
      <w:lvlText w:val="%1."/>
      <w:lvlJc w:val="left"/>
      <w:pPr>
        <w:ind w:left="4494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205ACA">
      <w:start w:val="1"/>
      <w:numFmt w:val="lowerRoman"/>
      <w:lvlText w:val="%2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21CF650">
      <w:start w:val="1"/>
      <w:numFmt w:val="lowerRoman"/>
      <w:lvlText w:val="%3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F9F4ACCE">
      <w:start w:val="1"/>
      <w:numFmt w:val="lowerRoman"/>
      <w:lvlText w:val="%4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10FE4692">
      <w:start w:val="1"/>
      <w:numFmt w:val="lowerRoman"/>
      <w:lvlText w:val="%5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BDDC3A82">
      <w:start w:val="1"/>
      <w:numFmt w:val="lowerRoman"/>
      <w:lvlText w:val="%6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1ECC200">
      <w:start w:val="1"/>
      <w:numFmt w:val="lowerRoman"/>
      <w:lvlText w:val="%7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8803862">
      <w:start w:val="1"/>
      <w:numFmt w:val="lowerRoman"/>
      <w:lvlText w:val="%8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B4A7D20">
      <w:start w:val="1"/>
      <w:numFmt w:val="lowerRoman"/>
      <w:lvlText w:val="%9."/>
      <w:lvlJc w:val="left"/>
      <w:pPr>
        <w:ind w:left="1848" w:hanging="10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8" w15:restartNumberingAfterBreak="0">
    <w:nsid w:val="33307E4E"/>
    <w:multiLevelType w:val="hybridMultilevel"/>
    <w:tmpl w:val="A208B558"/>
    <w:lvl w:ilvl="0" w:tplc="0409000F">
      <w:start w:val="1"/>
      <w:numFmt w:val="decimal"/>
      <w:lvlText w:val="%1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422">
      <w:start w:val="1"/>
      <w:numFmt w:val="lowerRoman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9E81B6">
      <w:start w:val="1"/>
      <w:numFmt w:val="lowerRoman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4C6E58">
      <w:start w:val="1"/>
      <w:numFmt w:val="lowerRoman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B47806">
      <w:start w:val="1"/>
      <w:numFmt w:val="lowerRoman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20C73A">
      <w:start w:val="1"/>
      <w:numFmt w:val="lowerRoman"/>
      <w:lvlText w:val="%6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ECBFEE">
      <w:start w:val="1"/>
      <w:numFmt w:val="lowerRoman"/>
      <w:lvlText w:val="%7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6ACD0">
      <w:start w:val="1"/>
      <w:numFmt w:val="lowerRoman"/>
      <w:lvlText w:val="%8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78493E">
      <w:start w:val="1"/>
      <w:numFmt w:val="lowerRoman"/>
      <w:lvlText w:val="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1B3A45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37882B92"/>
    <w:multiLevelType w:val="hybridMultilevel"/>
    <w:tmpl w:val="541E80CA"/>
    <w:lvl w:ilvl="0" w:tplc="A28EB2D6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9900451"/>
    <w:multiLevelType w:val="hybridMultilevel"/>
    <w:tmpl w:val="93B8800A"/>
    <w:styleLink w:val="ImportedStyle13"/>
    <w:lvl w:ilvl="0" w:tplc="95DCBC10">
      <w:start w:val="1"/>
      <w:numFmt w:val="lowerRoman"/>
      <w:lvlText w:val="%1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06CE08">
      <w:start w:val="1"/>
      <w:numFmt w:val="lowerRoman"/>
      <w:lvlText w:val="%2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A8C83C">
      <w:start w:val="1"/>
      <w:numFmt w:val="lowerRoman"/>
      <w:lvlText w:val="%3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022750">
      <w:start w:val="1"/>
      <w:numFmt w:val="lowerRoman"/>
      <w:lvlText w:val="%4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76790C">
      <w:start w:val="1"/>
      <w:numFmt w:val="lowerRoman"/>
      <w:lvlText w:val="%5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6ABA6">
      <w:start w:val="1"/>
      <w:numFmt w:val="lowerRoman"/>
      <w:lvlText w:val="%6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D0DF3C">
      <w:start w:val="1"/>
      <w:numFmt w:val="lowerRoman"/>
      <w:lvlText w:val="%7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020FA8">
      <w:start w:val="1"/>
      <w:numFmt w:val="lowerRoman"/>
      <w:lvlText w:val="%8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A69D14">
      <w:start w:val="1"/>
      <w:numFmt w:val="lowerRoman"/>
      <w:lvlText w:val="%9."/>
      <w:lvlJc w:val="left"/>
      <w:pPr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BD10CFA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3DD83F93"/>
    <w:multiLevelType w:val="hybridMultilevel"/>
    <w:tmpl w:val="9FE8F850"/>
    <w:lvl w:ilvl="0" w:tplc="C8982110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18046E">
      <w:start w:val="1"/>
      <w:numFmt w:val="lowerRoman"/>
      <w:lvlText w:val="%2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78BBA4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4CEB86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406636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76D8A8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B4B6D2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2E4BD0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36B942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EB74162"/>
    <w:multiLevelType w:val="hybridMultilevel"/>
    <w:tmpl w:val="09FED2C6"/>
    <w:styleLink w:val="ImportedStyle5"/>
    <w:lvl w:ilvl="0" w:tplc="9BA23D92">
      <w:start w:val="1"/>
      <w:numFmt w:val="lowerRoman"/>
      <w:suff w:val="nothing"/>
      <w:lvlText w:val="%1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3AC9060">
      <w:start w:val="1"/>
      <w:numFmt w:val="lowerRoman"/>
      <w:suff w:val="nothing"/>
      <w:lvlText w:val="%2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2D209052">
      <w:start w:val="1"/>
      <w:numFmt w:val="lowerRoman"/>
      <w:suff w:val="nothing"/>
      <w:lvlText w:val="%3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6DC3A7C">
      <w:start w:val="1"/>
      <w:numFmt w:val="lowerRoman"/>
      <w:suff w:val="nothing"/>
      <w:lvlText w:val="%4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014ABBD0">
      <w:start w:val="1"/>
      <w:numFmt w:val="lowerRoman"/>
      <w:suff w:val="nothing"/>
      <w:lvlText w:val="%5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DE42C5C">
      <w:start w:val="1"/>
      <w:numFmt w:val="lowerRoman"/>
      <w:suff w:val="nothing"/>
      <w:lvlText w:val="%6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1E00415C">
      <w:start w:val="1"/>
      <w:numFmt w:val="lowerRoman"/>
      <w:suff w:val="nothing"/>
      <w:lvlText w:val="%7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2C8EB7C">
      <w:start w:val="1"/>
      <w:numFmt w:val="lowerRoman"/>
      <w:suff w:val="nothing"/>
      <w:lvlText w:val="%8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9CCCBA98">
      <w:start w:val="1"/>
      <w:numFmt w:val="lowerRoman"/>
      <w:suff w:val="nothing"/>
      <w:lvlText w:val="%9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5" w15:restartNumberingAfterBreak="0">
    <w:nsid w:val="423E0792"/>
    <w:multiLevelType w:val="hybridMultilevel"/>
    <w:tmpl w:val="A1189D70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457D7F76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474270E6"/>
    <w:multiLevelType w:val="hybridMultilevel"/>
    <w:tmpl w:val="0DA0090C"/>
    <w:styleLink w:val="ImportedStyle3"/>
    <w:lvl w:ilvl="0" w:tplc="5456B7C0">
      <w:start w:val="1"/>
      <w:numFmt w:val="lowerRoman"/>
      <w:suff w:val="nothing"/>
      <w:lvlText w:val="%1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32CE228">
      <w:start w:val="1"/>
      <w:numFmt w:val="lowerRoman"/>
      <w:suff w:val="nothing"/>
      <w:lvlText w:val="%2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DAE3E94">
      <w:start w:val="1"/>
      <w:numFmt w:val="lowerRoman"/>
      <w:suff w:val="nothing"/>
      <w:lvlText w:val="%3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18409FE">
      <w:start w:val="1"/>
      <w:numFmt w:val="lowerRoman"/>
      <w:suff w:val="nothing"/>
      <w:lvlText w:val="%4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C40725C">
      <w:start w:val="1"/>
      <w:numFmt w:val="lowerRoman"/>
      <w:suff w:val="nothing"/>
      <w:lvlText w:val="%5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26C206C">
      <w:start w:val="1"/>
      <w:numFmt w:val="lowerRoman"/>
      <w:suff w:val="nothing"/>
      <w:lvlText w:val="%6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129C3794">
      <w:start w:val="1"/>
      <w:numFmt w:val="lowerRoman"/>
      <w:suff w:val="nothing"/>
      <w:lvlText w:val="%7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5E62932">
      <w:start w:val="1"/>
      <w:numFmt w:val="lowerRoman"/>
      <w:suff w:val="nothing"/>
      <w:lvlText w:val="%8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93E2F30">
      <w:start w:val="1"/>
      <w:numFmt w:val="lowerRoman"/>
      <w:suff w:val="nothing"/>
      <w:lvlText w:val="%9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8" w15:restartNumberingAfterBreak="0">
    <w:nsid w:val="47A8455F"/>
    <w:multiLevelType w:val="hybridMultilevel"/>
    <w:tmpl w:val="AB4E5E10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3E2DA0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4A3F0A43"/>
    <w:multiLevelType w:val="hybridMultilevel"/>
    <w:tmpl w:val="B91AC60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0" w15:restartNumberingAfterBreak="0">
    <w:nsid w:val="4E832E39"/>
    <w:multiLevelType w:val="hybridMultilevel"/>
    <w:tmpl w:val="148A6CAE"/>
    <w:lvl w:ilvl="0" w:tplc="F078B88E">
      <w:start w:val="1"/>
      <w:numFmt w:val="lowerRoman"/>
      <w:lvlText w:val="%1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1A0CF34">
      <w:start w:val="1"/>
      <w:numFmt w:val="lowerRoman"/>
      <w:lvlText w:val="%2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A9AB29A">
      <w:start w:val="1"/>
      <w:numFmt w:val="lowerRoman"/>
      <w:lvlText w:val="%3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5140A22">
      <w:start w:val="1"/>
      <w:numFmt w:val="lowerRoman"/>
      <w:lvlText w:val="%4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F1864D4">
      <w:start w:val="1"/>
      <w:numFmt w:val="lowerRoman"/>
      <w:lvlText w:val="%5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CC04356">
      <w:start w:val="1"/>
      <w:numFmt w:val="lowerRoman"/>
      <w:lvlText w:val="%6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F1441CE">
      <w:start w:val="1"/>
      <w:numFmt w:val="lowerRoman"/>
      <w:lvlText w:val="%7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61AF300">
      <w:start w:val="1"/>
      <w:numFmt w:val="lowerRoman"/>
      <w:lvlText w:val="%8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F4C44DC">
      <w:start w:val="1"/>
      <w:numFmt w:val="lowerRoman"/>
      <w:lvlText w:val="%9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1" w15:restartNumberingAfterBreak="0">
    <w:nsid w:val="517255FC"/>
    <w:multiLevelType w:val="hybridMultilevel"/>
    <w:tmpl w:val="DD1613EE"/>
    <w:lvl w:ilvl="0" w:tplc="C8982110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1E03733"/>
    <w:multiLevelType w:val="hybridMultilevel"/>
    <w:tmpl w:val="A5BEE1FC"/>
    <w:lvl w:ilvl="0" w:tplc="0409000F">
      <w:start w:val="1"/>
      <w:numFmt w:val="decimal"/>
      <w:lvlText w:val="%1."/>
      <w:lvlJc w:val="left"/>
      <w:pPr>
        <w:ind w:left="665" w:hanging="26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D1A0AA2">
      <w:start w:val="1"/>
      <w:numFmt w:val="lowerRoman"/>
      <w:suff w:val="nothing"/>
      <w:lvlText w:val="%2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2D0CA976">
      <w:start w:val="1"/>
      <w:numFmt w:val="lowerRoman"/>
      <w:suff w:val="nothing"/>
      <w:lvlText w:val="%3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FFAF270">
      <w:start w:val="1"/>
      <w:numFmt w:val="lowerRoman"/>
      <w:suff w:val="nothing"/>
      <w:lvlText w:val="%4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47EB804">
      <w:start w:val="1"/>
      <w:numFmt w:val="lowerRoman"/>
      <w:suff w:val="nothing"/>
      <w:lvlText w:val="%5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05A8888">
      <w:start w:val="1"/>
      <w:numFmt w:val="lowerRoman"/>
      <w:suff w:val="nothing"/>
      <w:lvlText w:val="%6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6754867E">
      <w:start w:val="1"/>
      <w:numFmt w:val="lowerRoman"/>
      <w:suff w:val="nothing"/>
      <w:lvlText w:val="%7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93ECC60">
      <w:start w:val="1"/>
      <w:numFmt w:val="lowerRoman"/>
      <w:suff w:val="nothing"/>
      <w:lvlText w:val="%8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464C71E">
      <w:start w:val="1"/>
      <w:numFmt w:val="lowerRoman"/>
      <w:suff w:val="nothing"/>
      <w:lvlText w:val="%9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3" w15:restartNumberingAfterBreak="0">
    <w:nsid w:val="54230049"/>
    <w:multiLevelType w:val="hybridMultilevel"/>
    <w:tmpl w:val="3B5EEF34"/>
    <w:styleLink w:val="ImportedStyle27"/>
    <w:lvl w:ilvl="0" w:tplc="2A964726">
      <w:start w:val="1"/>
      <w:numFmt w:val="lowerRoman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0C830E">
      <w:start w:val="1"/>
      <w:numFmt w:val="lowerRoman"/>
      <w:lvlText w:val="%2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9EC518">
      <w:start w:val="1"/>
      <w:numFmt w:val="lowerRoman"/>
      <w:lvlText w:val="%3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C29800">
      <w:start w:val="1"/>
      <w:numFmt w:val="lowerRoman"/>
      <w:lvlText w:val="%4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DEF7B0">
      <w:start w:val="1"/>
      <w:numFmt w:val="lowerRoman"/>
      <w:lvlText w:val="%5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9ABE20">
      <w:start w:val="1"/>
      <w:numFmt w:val="lowerRoman"/>
      <w:lvlText w:val="%6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C40538">
      <w:start w:val="1"/>
      <w:numFmt w:val="lowerRoman"/>
      <w:lvlText w:val="%7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CCA0FE">
      <w:start w:val="1"/>
      <w:numFmt w:val="lowerRoman"/>
      <w:lvlText w:val="%8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327C2E">
      <w:start w:val="1"/>
      <w:numFmt w:val="lowerRoman"/>
      <w:lvlText w:val="%9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57046C2C"/>
    <w:multiLevelType w:val="hybridMultilevel"/>
    <w:tmpl w:val="249859F2"/>
    <w:lvl w:ilvl="0" w:tplc="1F2E80E0">
      <w:start w:val="1"/>
      <w:numFmt w:val="lowerRoman"/>
      <w:lvlText w:val="%1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EB0C2CA">
      <w:start w:val="1"/>
      <w:numFmt w:val="lowerRoman"/>
      <w:lvlText w:val="%2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77464F6">
      <w:start w:val="1"/>
      <w:numFmt w:val="lowerRoman"/>
      <w:lvlText w:val="%3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C50C072C">
      <w:start w:val="1"/>
      <w:numFmt w:val="lowerRoman"/>
      <w:lvlText w:val="%4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8C461BE">
      <w:start w:val="1"/>
      <w:numFmt w:val="lowerRoman"/>
      <w:lvlText w:val="%5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DC6AD6A">
      <w:start w:val="1"/>
      <w:numFmt w:val="lowerRoman"/>
      <w:lvlText w:val="%6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4E65F76">
      <w:start w:val="1"/>
      <w:numFmt w:val="lowerRoman"/>
      <w:lvlText w:val="%7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0DA78D6">
      <w:start w:val="1"/>
      <w:numFmt w:val="lowerRoman"/>
      <w:lvlText w:val="%8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F5AE470">
      <w:start w:val="1"/>
      <w:numFmt w:val="lowerRoman"/>
      <w:lvlText w:val="%9."/>
      <w:lvlJc w:val="left"/>
      <w:pPr>
        <w:ind w:left="727" w:hanging="327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5" w15:restartNumberingAfterBreak="0">
    <w:nsid w:val="5A037BBD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5BE64A5C"/>
    <w:multiLevelType w:val="hybridMultilevel"/>
    <w:tmpl w:val="EDCA2696"/>
    <w:lvl w:ilvl="0" w:tplc="C8982110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3EE93A">
      <w:start w:val="1"/>
      <w:numFmt w:val="lowerRoman"/>
      <w:lvlText w:val="%2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1CBB6E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CCC5F4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41B0A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9641D0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A47062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F481B4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24A06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5ED73880"/>
    <w:multiLevelType w:val="hybridMultilevel"/>
    <w:tmpl w:val="9DCE8426"/>
    <w:styleLink w:val="ImportedStyle4"/>
    <w:lvl w:ilvl="0" w:tplc="0C766CFE">
      <w:start w:val="1"/>
      <w:numFmt w:val="lowerRoman"/>
      <w:lvlText w:val="%1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A3DEF4EE">
      <w:start w:val="1"/>
      <w:numFmt w:val="lowerRoman"/>
      <w:lvlText w:val="%2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EEC8FC2E">
      <w:start w:val="1"/>
      <w:numFmt w:val="lowerRoman"/>
      <w:lvlText w:val="%3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115C6C18">
      <w:start w:val="1"/>
      <w:numFmt w:val="lowerRoman"/>
      <w:lvlText w:val="%4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5C0EFD46">
      <w:start w:val="1"/>
      <w:numFmt w:val="lowerRoman"/>
      <w:lvlText w:val="%5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043E0E5C">
      <w:start w:val="1"/>
      <w:numFmt w:val="lowerRoman"/>
      <w:lvlText w:val="%6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2E281AFA">
      <w:start w:val="1"/>
      <w:numFmt w:val="lowerRoman"/>
      <w:lvlText w:val="%7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2C7E562C">
      <w:start w:val="1"/>
      <w:numFmt w:val="lowerRoman"/>
      <w:lvlText w:val="%8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32D68596">
      <w:start w:val="1"/>
      <w:numFmt w:val="lowerRoman"/>
      <w:lvlText w:val="%9."/>
      <w:lvlJc w:val="left"/>
      <w:pPr>
        <w:ind w:left="12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48" w15:restartNumberingAfterBreak="0">
    <w:nsid w:val="601A1D6E"/>
    <w:multiLevelType w:val="hybridMultilevel"/>
    <w:tmpl w:val="39C83B5C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62837472"/>
    <w:multiLevelType w:val="hybridMultilevel"/>
    <w:tmpl w:val="F2AA288A"/>
    <w:lvl w:ilvl="0" w:tplc="3E8E41DA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31C7ABE"/>
    <w:multiLevelType w:val="hybridMultilevel"/>
    <w:tmpl w:val="74EE3F58"/>
    <w:lvl w:ilvl="0" w:tplc="C8982110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302786">
      <w:start w:val="1"/>
      <w:numFmt w:val="lowerRoman"/>
      <w:lvlText w:val="%2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E16D0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98B134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F439EC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B0E728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F6FDC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4223D6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C4FBEA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649573B6"/>
    <w:multiLevelType w:val="hybridMultilevel"/>
    <w:tmpl w:val="AFDC09C4"/>
    <w:styleLink w:val="ImportedStyle15"/>
    <w:lvl w:ilvl="0" w:tplc="E27C6684">
      <w:start w:val="1"/>
      <w:numFmt w:val="lowerRoman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EC838A">
      <w:start w:val="1"/>
      <w:numFmt w:val="lowerRoman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CE88BE">
      <w:start w:val="1"/>
      <w:numFmt w:val="lowerRoman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C46CB8">
      <w:start w:val="1"/>
      <w:numFmt w:val="lowerRoman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E695B8">
      <w:start w:val="1"/>
      <w:numFmt w:val="lowerRoman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CA7C0">
      <w:start w:val="1"/>
      <w:numFmt w:val="lowerRoman"/>
      <w:lvlText w:val="%6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40BC58">
      <w:start w:val="1"/>
      <w:numFmt w:val="lowerRoman"/>
      <w:lvlText w:val="%7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CC7232">
      <w:start w:val="1"/>
      <w:numFmt w:val="lowerRoman"/>
      <w:lvlText w:val="%8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12B08C">
      <w:start w:val="1"/>
      <w:numFmt w:val="lowerRoman"/>
      <w:lvlText w:val="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6BAC7F12"/>
    <w:multiLevelType w:val="hybridMultilevel"/>
    <w:tmpl w:val="6548EF36"/>
    <w:lvl w:ilvl="0" w:tplc="AFC23BA4">
      <w:start w:val="1"/>
      <w:numFmt w:val="lowerRoman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4A25B2">
      <w:start w:val="1"/>
      <w:numFmt w:val="lowerRoman"/>
      <w:lvlText w:val="%2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46B510">
      <w:start w:val="1"/>
      <w:numFmt w:val="lowerRoman"/>
      <w:lvlText w:val="%3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340314">
      <w:start w:val="1"/>
      <w:numFmt w:val="lowerRoman"/>
      <w:lvlText w:val="%4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F4A0D0">
      <w:start w:val="1"/>
      <w:numFmt w:val="lowerRoman"/>
      <w:lvlText w:val="%5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0E0ABA">
      <w:start w:val="1"/>
      <w:numFmt w:val="lowerRoman"/>
      <w:lvlText w:val="%6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E24EEA">
      <w:start w:val="1"/>
      <w:numFmt w:val="lowerRoman"/>
      <w:lvlText w:val="%7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008FDC">
      <w:start w:val="1"/>
      <w:numFmt w:val="lowerRoman"/>
      <w:lvlText w:val="%8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76ED4C">
      <w:start w:val="1"/>
      <w:numFmt w:val="lowerRoman"/>
      <w:lvlText w:val="%9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6E515D41"/>
    <w:multiLevelType w:val="hybridMultilevel"/>
    <w:tmpl w:val="86DADB5E"/>
    <w:lvl w:ilvl="0" w:tplc="40FA0AE8">
      <w:start w:val="1"/>
      <w:numFmt w:val="decimal"/>
      <w:lvlText w:val="%1."/>
      <w:lvlJc w:val="left"/>
      <w:pPr>
        <w:ind w:left="1242" w:hanging="522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F9B4D00"/>
    <w:multiLevelType w:val="hybridMultilevel"/>
    <w:tmpl w:val="B5F407A6"/>
    <w:lvl w:ilvl="0" w:tplc="4B521AF6">
      <w:start w:val="1"/>
      <w:numFmt w:val="decimal"/>
      <w:lvlText w:val="%1."/>
      <w:lvlJc w:val="left"/>
      <w:pPr>
        <w:ind w:left="665" w:hanging="26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8B845E0">
      <w:start w:val="1"/>
      <w:numFmt w:val="lowerRoman"/>
      <w:suff w:val="nothing"/>
      <w:lvlText w:val="%2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A22A1C2">
      <w:start w:val="1"/>
      <w:numFmt w:val="lowerRoman"/>
      <w:suff w:val="nothing"/>
      <w:lvlText w:val="%3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E64F65A">
      <w:start w:val="1"/>
      <w:numFmt w:val="lowerRoman"/>
      <w:suff w:val="nothing"/>
      <w:lvlText w:val="%4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816756E">
      <w:start w:val="1"/>
      <w:numFmt w:val="lowerRoman"/>
      <w:suff w:val="nothing"/>
      <w:lvlText w:val="%5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79FAD444">
      <w:start w:val="1"/>
      <w:numFmt w:val="lowerRoman"/>
      <w:suff w:val="nothing"/>
      <w:lvlText w:val="%6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D8CFDBC">
      <w:start w:val="1"/>
      <w:numFmt w:val="lowerRoman"/>
      <w:suff w:val="nothing"/>
      <w:lvlText w:val="%7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C4A0C5E2">
      <w:start w:val="1"/>
      <w:numFmt w:val="lowerRoman"/>
      <w:suff w:val="nothing"/>
      <w:lvlText w:val="%8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05E69C8">
      <w:start w:val="1"/>
      <w:numFmt w:val="lowerRoman"/>
      <w:suff w:val="nothing"/>
      <w:lvlText w:val="%9."/>
      <w:lvlJc w:val="left"/>
      <w:pPr>
        <w:ind w:left="665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5" w15:restartNumberingAfterBreak="0">
    <w:nsid w:val="702C155B"/>
    <w:multiLevelType w:val="hybridMultilevel"/>
    <w:tmpl w:val="85269150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3E2DA0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71A92B30"/>
    <w:multiLevelType w:val="hybridMultilevel"/>
    <w:tmpl w:val="AB4E5E10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3E2DA0">
      <w:start w:val="1"/>
      <w:numFmt w:val="lowerRoman"/>
      <w:lvlText w:val="%3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79532ADF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797723D0"/>
    <w:multiLevelType w:val="hybridMultilevel"/>
    <w:tmpl w:val="338C0D5A"/>
    <w:lvl w:ilvl="0" w:tplc="B7DE60FA">
      <w:start w:val="1"/>
      <w:numFmt w:val="bullet"/>
      <w:lvlText w:val="-"/>
      <w:lvlJc w:val="left"/>
      <w:pPr>
        <w:ind w:left="570" w:hanging="9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9854EC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CC05DA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EC96C2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9861FE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6286C4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649504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9C5AE6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6A485A">
      <w:start w:val="1"/>
      <w:numFmt w:val="bullet"/>
      <w:lvlText w:val="◆"/>
      <w:lvlJc w:val="left"/>
      <w:pPr>
        <w:tabs>
          <w:tab w:val="num" w:pos="720"/>
        </w:tabs>
        <w:ind w:left="570" w:hanging="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7BC87565"/>
    <w:multiLevelType w:val="hybridMultilevel"/>
    <w:tmpl w:val="C936BDAE"/>
    <w:lvl w:ilvl="0" w:tplc="6FB04460">
      <w:start w:val="1"/>
      <w:numFmt w:val="lowerRoman"/>
      <w:lvlText w:val="%1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C74244C">
      <w:start w:val="1"/>
      <w:numFmt w:val="lowerRoman"/>
      <w:lvlText w:val="%2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B95A60C4">
      <w:start w:val="1"/>
      <w:numFmt w:val="lowerRoman"/>
      <w:lvlText w:val="%3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7C416D4">
      <w:start w:val="1"/>
      <w:numFmt w:val="lowerRoman"/>
      <w:lvlText w:val="%4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C9AA26A">
      <w:start w:val="1"/>
      <w:numFmt w:val="lowerRoman"/>
      <w:lvlText w:val="%5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404192E">
      <w:start w:val="1"/>
      <w:numFmt w:val="lowerRoman"/>
      <w:lvlText w:val="%6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344B0F8">
      <w:start w:val="1"/>
      <w:numFmt w:val="lowerRoman"/>
      <w:lvlText w:val="%7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0788A94">
      <w:start w:val="1"/>
      <w:numFmt w:val="lowerRoman"/>
      <w:lvlText w:val="%8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B1105E36">
      <w:start w:val="1"/>
      <w:numFmt w:val="lowerRoman"/>
      <w:lvlText w:val="%9."/>
      <w:lvlJc w:val="left"/>
      <w:pPr>
        <w:ind w:left="3954" w:hanging="465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0" w15:restartNumberingAfterBreak="0">
    <w:nsid w:val="7DC6574D"/>
    <w:multiLevelType w:val="hybridMultilevel"/>
    <w:tmpl w:val="C7660E5E"/>
    <w:styleLink w:val="ImportedStyle25"/>
    <w:lvl w:ilvl="0" w:tplc="A0A0BD20">
      <w:start w:val="1"/>
      <w:numFmt w:val="lowerRoman"/>
      <w:lvlText w:val="%1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5CFF0E">
      <w:start w:val="1"/>
      <w:numFmt w:val="lowerRoman"/>
      <w:lvlText w:val="%2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94C1D6">
      <w:start w:val="1"/>
      <w:numFmt w:val="lowerRoman"/>
      <w:lvlText w:val="%3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5C3E18">
      <w:start w:val="1"/>
      <w:numFmt w:val="lowerRoman"/>
      <w:lvlText w:val="%4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488E46">
      <w:start w:val="1"/>
      <w:numFmt w:val="lowerRoman"/>
      <w:lvlText w:val="%5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D8F270">
      <w:start w:val="1"/>
      <w:numFmt w:val="lowerRoman"/>
      <w:lvlText w:val="%6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5A9B28">
      <w:start w:val="1"/>
      <w:numFmt w:val="lowerRoman"/>
      <w:lvlText w:val="%7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763A2E">
      <w:start w:val="1"/>
      <w:numFmt w:val="lowerRoman"/>
      <w:lvlText w:val="%8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8ED04E">
      <w:start w:val="1"/>
      <w:numFmt w:val="lowerRoman"/>
      <w:lvlText w:val="%9."/>
      <w:lvlJc w:val="left"/>
      <w:pPr>
        <w:ind w:left="14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7E251676"/>
    <w:multiLevelType w:val="hybridMultilevel"/>
    <w:tmpl w:val="AF689A22"/>
    <w:lvl w:ilvl="0" w:tplc="0409000F">
      <w:start w:val="1"/>
      <w:numFmt w:val="decimal"/>
      <w:lvlText w:val="%1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0F">
      <w:start w:val="1"/>
      <w:numFmt w:val="decimal"/>
      <w:lvlText w:val="%3."/>
      <w:lvlJc w:val="left"/>
      <w:pPr>
        <w:ind w:left="1242" w:hanging="5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2AD5E">
      <w:start w:val="1"/>
      <w:numFmt w:val="lowerRoman"/>
      <w:lvlText w:val="%4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001250">
      <w:start w:val="1"/>
      <w:numFmt w:val="lowerRoman"/>
      <w:lvlText w:val="%5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1C25F4">
      <w:start w:val="1"/>
      <w:numFmt w:val="lowerRoman"/>
      <w:lvlText w:val="%6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651A">
      <w:start w:val="1"/>
      <w:numFmt w:val="lowerRoman"/>
      <w:lvlText w:val="%7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02CB2">
      <w:start w:val="1"/>
      <w:numFmt w:val="lowerRoman"/>
      <w:lvlText w:val="%8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64C7B4">
      <w:start w:val="1"/>
      <w:numFmt w:val="lowerRoman"/>
      <w:lvlText w:val="%9."/>
      <w:lvlJc w:val="left"/>
      <w:pPr>
        <w:ind w:left="1242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7E6008EC"/>
    <w:multiLevelType w:val="hybridMultilevel"/>
    <w:tmpl w:val="CA84B8C8"/>
    <w:lvl w:ilvl="0" w:tplc="0409000F">
      <w:start w:val="1"/>
      <w:numFmt w:val="decimal"/>
      <w:lvlText w:val="%1."/>
      <w:lvlJc w:val="left"/>
      <w:pPr>
        <w:ind w:left="1760" w:hanging="40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num w:numId="1">
    <w:abstractNumId w:val="16"/>
  </w:num>
  <w:num w:numId="2">
    <w:abstractNumId w:val="27"/>
  </w:num>
  <w:num w:numId="3">
    <w:abstractNumId w:val="37"/>
  </w:num>
  <w:num w:numId="4">
    <w:abstractNumId w:val="47"/>
  </w:num>
  <w:num w:numId="5">
    <w:abstractNumId w:val="34"/>
  </w:num>
  <w:num w:numId="6">
    <w:abstractNumId w:val="58"/>
  </w:num>
  <w:num w:numId="7">
    <w:abstractNumId w:val="4"/>
  </w:num>
  <w:num w:numId="8">
    <w:abstractNumId w:val="8"/>
  </w:num>
  <w:num w:numId="9">
    <w:abstractNumId w:val="17"/>
  </w:num>
  <w:num w:numId="10">
    <w:abstractNumId w:val="10"/>
  </w:num>
  <w:num w:numId="11">
    <w:abstractNumId w:val="52"/>
  </w:num>
  <w:num w:numId="12">
    <w:abstractNumId w:val="9"/>
  </w:num>
  <w:num w:numId="13">
    <w:abstractNumId w:val="7"/>
  </w:num>
  <w:num w:numId="14">
    <w:abstractNumId w:val="31"/>
  </w:num>
  <w:num w:numId="15">
    <w:abstractNumId w:val="40"/>
  </w:num>
  <w:num w:numId="16">
    <w:abstractNumId w:val="51"/>
  </w:num>
  <w:num w:numId="17">
    <w:abstractNumId w:val="2"/>
  </w:num>
  <w:num w:numId="18">
    <w:abstractNumId w:val="44"/>
  </w:num>
  <w:num w:numId="19">
    <w:abstractNumId w:val="21"/>
  </w:num>
  <w:num w:numId="20">
    <w:abstractNumId w:val="59"/>
  </w:num>
  <w:num w:numId="21">
    <w:abstractNumId w:val="32"/>
  </w:num>
  <w:num w:numId="22">
    <w:abstractNumId w:val="46"/>
  </w:num>
  <w:num w:numId="23">
    <w:abstractNumId w:val="11"/>
  </w:num>
  <w:num w:numId="24">
    <w:abstractNumId w:val="60"/>
  </w:num>
  <w:num w:numId="25">
    <w:abstractNumId w:val="50"/>
  </w:num>
  <w:num w:numId="26">
    <w:abstractNumId w:val="43"/>
  </w:num>
  <w:num w:numId="27">
    <w:abstractNumId w:val="22"/>
  </w:num>
  <w:num w:numId="28">
    <w:abstractNumId w:val="0"/>
  </w:num>
  <w:num w:numId="29">
    <w:abstractNumId w:val="33"/>
  </w:num>
  <w:num w:numId="30">
    <w:abstractNumId w:val="54"/>
  </w:num>
  <w:num w:numId="31">
    <w:abstractNumId w:val="42"/>
  </w:num>
  <w:num w:numId="32">
    <w:abstractNumId w:val="28"/>
  </w:num>
  <w:num w:numId="33">
    <w:abstractNumId w:val="39"/>
  </w:num>
  <w:num w:numId="34">
    <w:abstractNumId w:val="62"/>
  </w:num>
  <w:num w:numId="35">
    <w:abstractNumId w:val="56"/>
  </w:num>
  <w:num w:numId="36">
    <w:abstractNumId w:val="38"/>
  </w:num>
  <w:num w:numId="37">
    <w:abstractNumId w:val="55"/>
  </w:num>
  <w:num w:numId="38">
    <w:abstractNumId w:val="6"/>
  </w:num>
  <w:num w:numId="39">
    <w:abstractNumId w:val="13"/>
  </w:num>
  <w:num w:numId="40">
    <w:abstractNumId w:val="25"/>
  </w:num>
  <w:num w:numId="41">
    <w:abstractNumId w:val="35"/>
  </w:num>
  <w:num w:numId="42">
    <w:abstractNumId w:val="20"/>
  </w:num>
  <w:num w:numId="43">
    <w:abstractNumId w:val="23"/>
  </w:num>
  <w:num w:numId="44">
    <w:abstractNumId w:val="61"/>
  </w:num>
  <w:num w:numId="45">
    <w:abstractNumId w:val="5"/>
  </w:num>
  <w:num w:numId="46">
    <w:abstractNumId w:val="48"/>
  </w:num>
  <w:num w:numId="47">
    <w:abstractNumId w:val="36"/>
  </w:num>
  <w:num w:numId="48">
    <w:abstractNumId w:val="15"/>
  </w:num>
  <w:num w:numId="49">
    <w:abstractNumId w:val="24"/>
  </w:num>
  <w:num w:numId="50">
    <w:abstractNumId w:val="57"/>
  </w:num>
  <w:num w:numId="51">
    <w:abstractNumId w:val="45"/>
  </w:num>
  <w:num w:numId="52">
    <w:abstractNumId w:val="14"/>
  </w:num>
  <w:num w:numId="53">
    <w:abstractNumId w:val="12"/>
  </w:num>
  <w:num w:numId="54">
    <w:abstractNumId w:val="29"/>
  </w:num>
  <w:num w:numId="55">
    <w:abstractNumId w:val="19"/>
  </w:num>
  <w:num w:numId="56">
    <w:abstractNumId w:val="26"/>
  </w:num>
  <w:num w:numId="57">
    <w:abstractNumId w:val="18"/>
  </w:num>
  <w:num w:numId="58">
    <w:abstractNumId w:val="1"/>
  </w:num>
  <w:num w:numId="59">
    <w:abstractNumId w:val="3"/>
  </w:num>
  <w:num w:numId="60">
    <w:abstractNumId w:val="41"/>
  </w:num>
  <w:num w:numId="61">
    <w:abstractNumId w:val="53"/>
  </w:num>
  <w:num w:numId="62">
    <w:abstractNumId w:val="30"/>
  </w:num>
  <w:num w:numId="63">
    <w:abstractNumId w:val="49"/>
  </w:num>
  <w:numIdMacAtCleanup w:val="6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GB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FE"/>
    <w:rsid w:val="00010073"/>
    <w:rsid w:val="00020D7E"/>
    <w:rsid w:val="00044E6C"/>
    <w:rsid w:val="000523EA"/>
    <w:rsid w:val="00052E9C"/>
    <w:rsid w:val="000902BC"/>
    <w:rsid w:val="00096C5D"/>
    <w:rsid w:val="000B2765"/>
    <w:rsid w:val="000E52D4"/>
    <w:rsid w:val="000F68F2"/>
    <w:rsid w:val="00156637"/>
    <w:rsid w:val="001668FB"/>
    <w:rsid w:val="00186599"/>
    <w:rsid w:val="001A2F0D"/>
    <w:rsid w:val="00212D6E"/>
    <w:rsid w:val="00234BC4"/>
    <w:rsid w:val="00277D56"/>
    <w:rsid w:val="00280D5A"/>
    <w:rsid w:val="00280EFE"/>
    <w:rsid w:val="002A7A73"/>
    <w:rsid w:val="002B5CC8"/>
    <w:rsid w:val="002E6138"/>
    <w:rsid w:val="003111AA"/>
    <w:rsid w:val="0032332B"/>
    <w:rsid w:val="003858A7"/>
    <w:rsid w:val="003A4B3C"/>
    <w:rsid w:val="003E78A8"/>
    <w:rsid w:val="00414CE8"/>
    <w:rsid w:val="00416398"/>
    <w:rsid w:val="0042685B"/>
    <w:rsid w:val="00440C63"/>
    <w:rsid w:val="00444F1C"/>
    <w:rsid w:val="00463E56"/>
    <w:rsid w:val="00463E6A"/>
    <w:rsid w:val="004D42FA"/>
    <w:rsid w:val="004E5C60"/>
    <w:rsid w:val="0050584C"/>
    <w:rsid w:val="0052650B"/>
    <w:rsid w:val="0055628B"/>
    <w:rsid w:val="0056023B"/>
    <w:rsid w:val="00561378"/>
    <w:rsid w:val="005840A2"/>
    <w:rsid w:val="005C1EC6"/>
    <w:rsid w:val="005C2079"/>
    <w:rsid w:val="005D597E"/>
    <w:rsid w:val="005F4CE0"/>
    <w:rsid w:val="00610B0B"/>
    <w:rsid w:val="00674614"/>
    <w:rsid w:val="006928E2"/>
    <w:rsid w:val="006F302D"/>
    <w:rsid w:val="007109A4"/>
    <w:rsid w:val="007110A3"/>
    <w:rsid w:val="00743790"/>
    <w:rsid w:val="00764F27"/>
    <w:rsid w:val="007B74DF"/>
    <w:rsid w:val="00837682"/>
    <w:rsid w:val="0086616D"/>
    <w:rsid w:val="008B289D"/>
    <w:rsid w:val="008D1B86"/>
    <w:rsid w:val="008D6784"/>
    <w:rsid w:val="00916EDD"/>
    <w:rsid w:val="00921DB3"/>
    <w:rsid w:val="00942249"/>
    <w:rsid w:val="009441EC"/>
    <w:rsid w:val="009449DF"/>
    <w:rsid w:val="009633E9"/>
    <w:rsid w:val="00990499"/>
    <w:rsid w:val="009A36D6"/>
    <w:rsid w:val="009D1C1B"/>
    <w:rsid w:val="00A033A0"/>
    <w:rsid w:val="00A15376"/>
    <w:rsid w:val="00A5447C"/>
    <w:rsid w:val="00A618B8"/>
    <w:rsid w:val="00A637A0"/>
    <w:rsid w:val="00A64BC6"/>
    <w:rsid w:val="00A85763"/>
    <w:rsid w:val="00AA40F1"/>
    <w:rsid w:val="00AB52BD"/>
    <w:rsid w:val="00AF05D5"/>
    <w:rsid w:val="00B20AC3"/>
    <w:rsid w:val="00B3134C"/>
    <w:rsid w:val="00B47521"/>
    <w:rsid w:val="00B52CBA"/>
    <w:rsid w:val="00B7058E"/>
    <w:rsid w:val="00B736E9"/>
    <w:rsid w:val="00BD12F4"/>
    <w:rsid w:val="00C000EC"/>
    <w:rsid w:val="00C237FC"/>
    <w:rsid w:val="00C57908"/>
    <w:rsid w:val="00C6141D"/>
    <w:rsid w:val="00C9215C"/>
    <w:rsid w:val="00C96EBC"/>
    <w:rsid w:val="00CC32EF"/>
    <w:rsid w:val="00CF1A62"/>
    <w:rsid w:val="00CF544F"/>
    <w:rsid w:val="00D0679E"/>
    <w:rsid w:val="00D3754B"/>
    <w:rsid w:val="00DA6059"/>
    <w:rsid w:val="00DB3B54"/>
    <w:rsid w:val="00DB77A1"/>
    <w:rsid w:val="00DC3B85"/>
    <w:rsid w:val="00E13EEA"/>
    <w:rsid w:val="00E60D4E"/>
    <w:rsid w:val="00E66886"/>
    <w:rsid w:val="00E76A85"/>
    <w:rsid w:val="00E93EBF"/>
    <w:rsid w:val="00EB7C1C"/>
    <w:rsid w:val="00ED4156"/>
    <w:rsid w:val="00ED49EE"/>
    <w:rsid w:val="00EF661B"/>
    <w:rsid w:val="00F40EDA"/>
    <w:rsid w:val="00F43CE0"/>
    <w:rsid w:val="00F93B09"/>
    <w:rsid w:val="00F9588F"/>
    <w:rsid w:val="00FA54EA"/>
    <w:rsid w:val="00FB7AB3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8EAD"/>
  <w15:docId w15:val="{6E97742B-F49E-45AE-8869-6D350733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dz-BT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eastAsia="Arial Unicode MS" w:cs="Arial Unicode MS"/>
      <w:color w:val="000000"/>
      <w:sz w:val="24"/>
      <w:szCs w:val="24"/>
      <w:u w:color="000000"/>
      <w:lang w:val="ko-KR"/>
    </w:rPr>
  </w:style>
  <w:style w:type="paragraph" w:styleId="1">
    <w:name w:val="heading 1"/>
    <w:basedOn w:val="a"/>
    <w:next w:val="a"/>
    <w:link w:val="1Char"/>
    <w:uiPriority w:val="9"/>
    <w:qFormat/>
    <w:rsid w:val="00921DB3"/>
    <w:pPr>
      <w:keepNext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next w:val="Body"/>
    <w:pPr>
      <w:widowControl w:val="0"/>
      <w:outlineLvl w:val="1"/>
    </w:pPr>
    <w:rPr>
      <w:rFonts w:ascii="맑은 고딕" w:eastAsia="맑은 고딕" w:hAnsi="맑은 고딕" w:cs="맑은 고딕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Body"/>
    <w:pPr>
      <w:keepNext/>
      <w:widowControl w:val="0"/>
      <w:ind w:left="300" w:hanging="300"/>
      <w:outlineLvl w:val="2"/>
    </w:pPr>
    <w:rPr>
      <w:rFonts w:ascii="맑은 고딕" w:eastAsia="맑은 고딕" w:hAnsi="맑은 고딕" w:cs="맑은 고딕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4">
    <w:name w:val="heading 4"/>
    <w:basedOn w:val="a"/>
    <w:next w:val="a"/>
    <w:link w:val="4Char"/>
    <w:uiPriority w:val="9"/>
    <w:unhideWhenUsed/>
    <w:qFormat/>
    <w:rsid w:val="005C2079"/>
    <w:pPr>
      <w:keepNext/>
      <w:ind w:leftChars="400" w:left="400" w:hangingChars="200" w:hanging="2000"/>
      <w:outlineLvl w:val="3"/>
    </w:pPr>
    <w:rPr>
      <w:b/>
      <w:bCs/>
      <w:szCs w:val="34"/>
    </w:rPr>
  </w:style>
  <w:style w:type="paragraph" w:styleId="5">
    <w:name w:val="heading 5"/>
    <w:next w:val="Body"/>
    <w:pPr>
      <w:keepNext/>
      <w:widowControl w:val="0"/>
      <w:ind w:left="500" w:hanging="500"/>
      <w:outlineLvl w:val="4"/>
    </w:pPr>
    <w:rPr>
      <w:rFonts w:ascii="맑은 고딕" w:eastAsia="맑은 고딕" w:hAnsi="맑은 고딕" w:cs="맑은 고딕"/>
      <w:color w:val="000000"/>
      <w:sz w:val="24"/>
      <w:szCs w:val="24"/>
      <w:lang w:val="ko-KR"/>
    </w:rPr>
  </w:style>
  <w:style w:type="paragraph" w:styleId="6">
    <w:name w:val="heading 6"/>
    <w:next w:val="Body"/>
    <w:pPr>
      <w:keepNext/>
      <w:widowControl w:val="0"/>
      <w:ind w:left="600" w:hanging="600"/>
      <w:outlineLvl w:val="5"/>
    </w:pPr>
    <w:rPr>
      <w:rFonts w:ascii="Arimo" w:eastAsia="Arimo" w:hAnsi="Arimo" w:cs="Arimo"/>
      <w:color w:val="000000"/>
      <w:sz w:val="24"/>
      <w:szCs w:val="24"/>
      <w:lang w:val="ko-KR"/>
    </w:rPr>
  </w:style>
  <w:style w:type="paragraph" w:styleId="7">
    <w:name w:val="heading 7"/>
    <w:basedOn w:val="a"/>
    <w:next w:val="a"/>
    <w:link w:val="7Char"/>
    <w:uiPriority w:val="9"/>
    <w:unhideWhenUsed/>
    <w:qFormat/>
    <w:rsid w:val="00020D7E"/>
    <w:pPr>
      <w:keepNext/>
      <w:ind w:leftChars="700" w:left="700" w:hangingChars="200" w:hanging="2000"/>
      <w:outlineLvl w:val="6"/>
    </w:pPr>
    <w:rPr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widowControl w:val="0"/>
      <w:outlineLvl w:val="0"/>
    </w:pPr>
    <w:rPr>
      <w:rFonts w:ascii="맑은 고딕" w:eastAsia="맑은 고딕" w:hAnsi="맑은 고딕" w:cs="맑은 고딕"/>
      <w:color w:val="000000"/>
      <w:sz w:val="28"/>
      <w:szCs w:val="28"/>
      <w:lang w:val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2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8">
    <w:name w:val="Imported Style 8"/>
    <w:pPr>
      <w:numPr>
        <w:numId w:val="8"/>
      </w:numPr>
    </w:pPr>
  </w:style>
  <w:style w:type="numbering" w:customStyle="1" w:styleId="ImportedStyle9">
    <w:name w:val="Imported Style 9"/>
    <w:pPr>
      <w:numPr>
        <w:numId w:val="10"/>
      </w:numPr>
    </w:pPr>
  </w:style>
  <w:style w:type="numbering" w:customStyle="1" w:styleId="ImportedStyle11">
    <w:name w:val="Imported Style 11"/>
    <w:pPr>
      <w:numPr>
        <w:numId w:val="12"/>
      </w:numPr>
    </w:pPr>
  </w:style>
  <w:style w:type="numbering" w:customStyle="1" w:styleId="ImportedStyle13">
    <w:name w:val="Imported Style 13"/>
    <w:pPr>
      <w:numPr>
        <w:numId w:val="14"/>
      </w:numPr>
    </w:pPr>
  </w:style>
  <w:style w:type="numbering" w:customStyle="1" w:styleId="ImportedStyle15">
    <w:name w:val="Imported Style 15"/>
    <w:pPr>
      <w:numPr>
        <w:numId w:val="16"/>
      </w:numPr>
    </w:pPr>
  </w:style>
  <w:style w:type="numbering" w:customStyle="1" w:styleId="ImportedStyle17">
    <w:name w:val="Imported Style 17"/>
    <w:pPr>
      <w:numPr>
        <w:numId w:val="17"/>
      </w:numPr>
    </w:pPr>
  </w:style>
  <w:style w:type="paragraph" w:styleId="a4">
    <w:name w:val="List Paragraph"/>
    <w:pPr>
      <w:widowControl w:val="0"/>
      <w:ind w:left="851"/>
    </w:pPr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val="ko-KR"/>
    </w:rPr>
  </w:style>
  <w:style w:type="numbering" w:customStyle="1" w:styleId="ImportedStyle23">
    <w:name w:val="Imported Style 23"/>
    <w:pPr>
      <w:numPr>
        <w:numId w:val="23"/>
      </w:numPr>
    </w:pPr>
  </w:style>
  <w:style w:type="numbering" w:customStyle="1" w:styleId="ImportedStyle25">
    <w:name w:val="Imported Style 25"/>
    <w:pPr>
      <w:numPr>
        <w:numId w:val="24"/>
      </w:numPr>
    </w:pPr>
  </w:style>
  <w:style w:type="numbering" w:customStyle="1" w:styleId="ImportedStyle27">
    <w:name w:val="Imported Style 27"/>
    <w:pPr>
      <w:numPr>
        <w:numId w:val="26"/>
      </w:numPr>
    </w:pPr>
  </w:style>
  <w:style w:type="numbering" w:customStyle="1" w:styleId="ImportedStyle29">
    <w:name w:val="Imported Style 29"/>
    <w:pPr>
      <w:numPr>
        <w:numId w:val="28"/>
      </w:numPr>
    </w:pPr>
  </w:style>
  <w:style w:type="paragraph" w:styleId="a5">
    <w:name w:val="header"/>
    <w:basedOn w:val="a"/>
    <w:link w:val="Char"/>
    <w:uiPriority w:val="99"/>
    <w:unhideWhenUsed/>
    <w:rsid w:val="00921DB3"/>
    <w:pPr>
      <w:tabs>
        <w:tab w:val="center" w:pos="4513"/>
        <w:tab w:val="right" w:pos="9026"/>
      </w:tabs>
      <w:snapToGrid w:val="0"/>
    </w:pPr>
    <w:rPr>
      <w:szCs w:val="34"/>
    </w:rPr>
  </w:style>
  <w:style w:type="character" w:customStyle="1" w:styleId="Char">
    <w:name w:val="머리글 Char"/>
    <w:basedOn w:val="a0"/>
    <w:link w:val="a5"/>
    <w:uiPriority w:val="99"/>
    <w:rsid w:val="00921DB3"/>
    <w:rPr>
      <w:rFonts w:eastAsia="Arial Unicode MS" w:cs="Arial Unicode MS"/>
      <w:color w:val="000000"/>
      <w:sz w:val="24"/>
      <w:szCs w:val="34"/>
      <w:u w:color="000000"/>
      <w:lang w:val="ko-KR"/>
    </w:rPr>
  </w:style>
  <w:style w:type="paragraph" w:styleId="a6">
    <w:name w:val="footer"/>
    <w:basedOn w:val="a"/>
    <w:link w:val="Char0"/>
    <w:uiPriority w:val="99"/>
    <w:unhideWhenUsed/>
    <w:rsid w:val="00921DB3"/>
    <w:pPr>
      <w:tabs>
        <w:tab w:val="center" w:pos="4513"/>
        <w:tab w:val="right" w:pos="9026"/>
      </w:tabs>
      <w:snapToGrid w:val="0"/>
    </w:pPr>
    <w:rPr>
      <w:szCs w:val="34"/>
    </w:rPr>
  </w:style>
  <w:style w:type="character" w:customStyle="1" w:styleId="Char0">
    <w:name w:val="바닥글 Char"/>
    <w:basedOn w:val="a0"/>
    <w:link w:val="a6"/>
    <w:uiPriority w:val="99"/>
    <w:rsid w:val="00921DB3"/>
    <w:rPr>
      <w:rFonts w:eastAsia="Arial Unicode MS" w:cs="Arial Unicode MS"/>
      <w:color w:val="000000"/>
      <w:sz w:val="24"/>
      <w:szCs w:val="34"/>
      <w:u w:color="000000"/>
      <w:lang w:val="ko-KR"/>
    </w:rPr>
  </w:style>
  <w:style w:type="character" w:customStyle="1" w:styleId="1Char">
    <w:name w:val="제목 1 Char"/>
    <w:basedOn w:val="a0"/>
    <w:link w:val="1"/>
    <w:uiPriority w:val="9"/>
    <w:rsid w:val="00921DB3"/>
    <w:rPr>
      <w:rFonts w:asciiTheme="majorHAnsi" w:eastAsiaTheme="majorEastAsia" w:hAnsiTheme="majorHAnsi" w:cstheme="majorBidi"/>
      <w:color w:val="000000"/>
      <w:sz w:val="28"/>
      <w:szCs w:val="40"/>
      <w:u w:color="000000"/>
      <w:lang w:val="ko-KR"/>
    </w:rPr>
  </w:style>
  <w:style w:type="paragraph" w:styleId="TOC">
    <w:name w:val="TOC Heading"/>
    <w:basedOn w:val="1"/>
    <w:next w:val="a"/>
    <w:uiPriority w:val="39"/>
    <w:unhideWhenUsed/>
    <w:qFormat/>
    <w:rsid w:val="00921DB3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color w:val="365F91" w:themeColor="accent1" w:themeShade="BF"/>
      <w:sz w:val="32"/>
      <w:szCs w:val="32"/>
      <w:bdr w:val="none" w:sz="0" w:space="0" w:color="auto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CF544F"/>
    <w:pPr>
      <w:tabs>
        <w:tab w:val="left" w:pos="425"/>
        <w:tab w:val="right" w:leader="dot" w:pos="9350"/>
      </w:tabs>
      <w:spacing w:line="276" w:lineRule="auto"/>
    </w:pPr>
    <w:rPr>
      <w:szCs w:val="34"/>
    </w:rPr>
  </w:style>
  <w:style w:type="paragraph" w:styleId="20">
    <w:name w:val="toc 2"/>
    <w:basedOn w:val="a"/>
    <w:next w:val="a"/>
    <w:autoRedefine/>
    <w:uiPriority w:val="39"/>
    <w:unhideWhenUsed/>
    <w:rsid w:val="00921DB3"/>
    <w:pPr>
      <w:ind w:leftChars="200" w:left="425"/>
    </w:pPr>
    <w:rPr>
      <w:szCs w:val="34"/>
    </w:rPr>
  </w:style>
  <w:style w:type="paragraph" w:styleId="30">
    <w:name w:val="toc 3"/>
    <w:basedOn w:val="a"/>
    <w:next w:val="a"/>
    <w:autoRedefine/>
    <w:uiPriority w:val="39"/>
    <w:unhideWhenUsed/>
    <w:rsid w:val="00921DB3"/>
    <w:pPr>
      <w:ind w:leftChars="400" w:left="850"/>
    </w:pPr>
    <w:rPr>
      <w:szCs w:val="34"/>
    </w:rPr>
  </w:style>
  <w:style w:type="character" w:customStyle="1" w:styleId="4Char">
    <w:name w:val="제목 4 Char"/>
    <w:basedOn w:val="a0"/>
    <w:link w:val="4"/>
    <w:uiPriority w:val="9"/>
    <w:rsid w:val="005C2079"/>
    <w:rPr>
      <w:rFonts w:eastAsia="Arial Unicode MS" w:cs="Arial Unicode MS"/>
      <w:b/>
      <w:bCs/>
      <w:color w:val="000000"/>
      <w:sz w:val="24"/>
      <w:szCs w:val="34"/>
      <w:u w:color="000000"/>
      <w:lang w:val="ko-KR"/>
    </w:rPr>
  </w:style>
  <w:style w:type="paragraph" w:styleId="a7">
    <w:name w:val="Revision"/>
    <w:hidden/>
    <w:uiPriority w:val="99"/>
    <w:semiHidden/>
    <w:rsid w:val="002A7A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Arial Unicode MS" w:cs="Arial Unicode MS"/>
      <w:color w:val="000000"/>
      <w:sz w:val="24"/>
      <w:szCs w:val="34"/>
      <w:u w:color="000000"/>
      <w:lang w:val="ko-KR"/>
    </w:rPr>
  </w:style>
  <w:style w:type="paragraph" w:styleId="a8">
    <w:name w:val="Balloon Text"/>
    <w:basedOn w:val="a"/>
    <w:link w:val="Char1"/>
    <w:uiPriority w:val="99"/>
    <w:semiHidden/>
    <w:unhideWhenUsed/>
    <w:rsid w:val="002A7A73"/>
    <w:rPr>
      <w:rFonts w:asciiTheme="majorHAnsi" w:eastAsiaTheme="majorEastAsia" w:hAnsiTheme="majorHAnsi" w:cstheme="majorBidi"/>
      <w:sz w:val="18"/>
      <w:szCs w:val="26"/>
    </w:rPr>
  </w:style>
  <w:style w:type="character" w:customStyle="1" w:styleId="Char1">
    <w:name w:val="풍선 도움말 텍스트 Char"/>
    <w:basedOn w:val="a0"/>
    <w:link w:val="a8"/>
    <w:uiPriority w:val="99"/>
    <w:semiHidden/>
    <w:rsid w:val="002A7A73"/>
    <w:rPr>
      <w:rFonts w:asciiTheme="majorHAnsi" w:eastAsiaTheme="majorEastAsia" w:hAnsiTheme="majorHAnsi" w:cstheme="majorBidi"/>
      <w:color w:val="000000"/>
      <w:sz w:val="18"/>
      <w:szCs w:val="26"/>
      <w:u w:color="000000"/>
      <w:lang w:val="ko-KR"/>
    </w:rPr>
  </w:style>
  <w:style w:type="character" w:customStyle="1" w:styleId="7Char">
    <w:name w:val="제목 7 Char"/>
    <w:basedOn w:val="a0"/>
    <w:link w:val="7"/>
    <w:uiPriority w:val="9"/>
    <w:rsid w:val="00020D7E"/>
    <w:rPr>
      <w:rFonts w:eastAsia="Arial Unicode MS" w:cs="Arial Unicode MS"/>
      <w:color w:val="000000"/>
      <w:sz w:val="24"/>
      <w:szCs w:val="34"/>
      <w:u w:color="000000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DE37-3914-46B6-B6EA-1CC7520D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5871</Words>
  <Characters>33469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33</cp:revision>
  <dcterms:created xsi:type="dcterms:W3CDTF">2022-03-12T00:12:00Z</dcterms:created>
  <dcterms:modified xsi:type="dcterms:W3CDTF">2022-03-19T11:16:00Z</dcterms:modified>
</cp:coreProperties>
</file>